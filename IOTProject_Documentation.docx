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104"/>
      </w:tblGrid>
      <w:tr w:rsidR="00EB504E" w14:paraId="01A98C97" w14:textId="77777777" w:rsidTr="00721B12">
        <w:trPr>
          <w:trHeight w:val="1134"/>
        </w:trPr>
        <w:tc>
          <w:tcPr>
            <w:tcW w:w="10208" w:type="dxa"/>
            <w:gridSpan w:val="2"/>
            <w:shd w:val="clear" w:color="auto" w:fill="auto"/>
            <w:vAlign w:val="center"/>
          </w:tcPr>
          <w:p w14:paraId="0946F173" w14:textId="77777777" w:rsidR="00EB504E" w:rsidRDefault="00440D83" w:rsidP="006378F9">
            <w:pPr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EB504E" w14:paraId="26184514" w14:textId="77777777" w:rsidTr="00721B12">
        <w:trPr>
          <w:trHeight w:val="850"/>
        </w:trPr>
        <w:tc>
          <w:tcPr>
            <w:tcW w:w="10208" w:type="dxa"/>
            <w:gridSpan w:val="2"/>
            <w:shd w:val="clear" w:color="auto" w:fill="auto"/>
            <w:vAlign w:val="center"/>
          </w:tcPr>
          <w:p w14:paraId="60833F17" w14:textId="79E49168" w:rsidR="00EB504E" w:rsidRPr="002A59B3" w:rsidRDefault="007A4607" w:rsidP="00BC52C2">
            <w:pPr>
              <w:jc w:val="center"/>
              <w:rPr>
                <w:rFonts w:cs="Arial"/>
                <w:bCs/>
                <w:color w:val="0070C0"/>
                <w:sz w:val="40"/>
                <w:szCs w:val="44"/>
              </w:rPr>
            </w:pPr>
            <w:r>
              <w:rPr>
                <w:rFonts w:cs="Arial"/>
                <w:bCs/>
                <w:color w:val="0070C0"/>
                <w:sz w:val="40"/>
                <w:szCs w:val="44"/>
              </w:rPr>
              <w:t>Documentation technique</w:t>
            </w:r>
          </w:p>
        </w:tc>
      </w:tr>
      <w:tr w:rsidR="00EB504E" w:rsidRPr="003674B7" w14:paraId="62DBFC0E" w14:textId="77777777" w:rsidTr="00721B12">
        <w:trPr>
          <w:trHeight w:val="569"/>
        </w:trPr>
        <w:tc>
          <w:tcPr>
            <w:tcW w:w="5104" w:type="dxa"/>
            <w:shd w:val="clear" w:color="auto" w:fill="auto"/>
            <w:vAlign w:val="center"/>
          </w:tcPr>
          <w:p w14:paraId="0C1EC88A" w14:textId="6ABEBD07" w:rsidR="00EB504E" w:rsidRPr="002A59B3" w:rsidRDefault="00EB504E" w:rsidP="00BC52C2">
            <w:pPr>
              <w:jc w:val="both"/>
              <w:rPr>
                <w:b/>
              </w:rPr>
            </w:pPr>
            <w:r w:rsidRPr="002A59B3">
              <w:rPr>
                <w:b/>
              </w:rPr>
              <w:t xml:space="preserve">Projet : </w:t>
            </w:r>
            <w:r w:rsidR="00BC52C2">
              <w:rPr>
                <w:b/>
              </w:rPr>
              <w:t>IOTProject</w:t>
            </w:r>
          </w:p>
        </w:tc>
        <w:tc>
          <w:tcPr>
            <w:tcW w:w="5104" w:type="dxa"/>
            <w:shd w:val="clear" w:color="auto" w:fill="auto"/>
            <w:vAlign w:val="center"/>
          </w:tcPr>
          <w:p w14:paraId="1400196C" w14:textId="04FE6DAC" w:rsidR="00EB504E" w:rsidRPr="002A59B3" w:rsidRDefault="00F53172" w:rsidP="00BC52C2">
            <w:pPr>
              <w:jc w:val="both"/>
              <w:rPr>
                <w:b/>
              </w:rPr>
            </w:pPr>
            <w:r>
              <w:rPr>
                <w:b/>
              </w:rPr>
              <w:t xml:space="preserve">Client : </w:t>
            </w:r>
          </w:p>
        </w:tc>
      </w:tr>
    </w:tbl>
    <w:p w14:paraId="2C618B4A" w14:textId="77777777" w:rsidR="00EB504E" w:rsidRDefault="00442D3A" w:rsidP="00850A41">
      <w:pPr>
        <w:ind w:left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4A586" wp14:editId="0BFEE810">
                <wp:simplePos x="0" y="0"/>
                <wp:positionH relativeFrom="column">
                  <wp:posOffset>-7211695</wp:posOffset>
                </wp:positionH>
                <wp:positionV relativeFrom="paragraph">
                  <wp:posOffset>-554355</wp:posOffset>
                </wp:positionV>
                <wp:extent cx="6309360" cy="9944100"/>
                <wp:effectExtent l="0" t="0" r="0" b="0"/>
                <wp:wrapNone/>
                <wp:docPr id="4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99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7AFD08AD" id="Rectangle 329" o:spid="_x0000_s1026" style="position:absolute;margin-left:-567.85pt;margin-top:-43.65pt;width:496.8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" strokeweight="1pt"/>
            </w:pict>
          </mc:Fallback>
        </mc:AlternateContent>
      </w:r>
    </w:p>
    <w:p w14:paraId="3529666F" w14:textId="77777777" w:rsidR="00EB504E" w:rsidRPr="003674B7" w:rsidRDefault="00EB504E" w:rsidP="00850A41">
      <w:pPr>
        <w:spacing w:before="120" w:after="120"/>
        <w:jc w:val="both"/>
        <w:rPr>
          <w:b/>
          <w:sz w:val="24"/>
          <w:szCs w:val="24"/>
        </w:rPr>
      </w:pPr>
      <w:r w:rsidRPr="003674B7">
        <w:rPr>
          <w:b/>
          <w:sz w:val="24"/>
          <w:szCs w:val="24"/>
        </w:rPr>
        <w:t>Versions du document</w:t>
      </w:r>
    </w:p>
    <w:tbl>
      <w:tblPr>
        <w:tblW w:w="10206" w:type="dxa"/>
        <w:tblInd w:w="-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7087"/>
      </w:tblGrid>
      <w:tr w:rsidR="00EB504E" w:rsidRPr="00F901D3" w14:paraId="28D3A1FB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center"/>
          </w:tcPr>
          <w:p w14:paraId="104B6DEB" w14:textId="77777777" w:rsidR="00EB504E" w:rsidRPr="00D47D06" w:rsidRDefault="00EB504E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 w:rsidRPr="00D47D06">
              <w:rPr>
                <w:b/>
                <w:bCs/>
                <w:color w:val="FFFFFF"/>
              </w:rPr>
              <w:t>Date</w:t>
            </w:r>
            <w:r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center"/>
          </w:tcPr>
          <w:p w14:paraId="38C48FB0" w14:textId="77777777" w:rsidR="00EB504E" w:rsidRPr="00D47D06" w:rsidRDefault="00EB504E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 w:rsidRPr="00D47D06"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center"/>
          </w:tcPr>
          <w:p w14:paraId="67C91911" w14:textId="77777777" w:rsidR="00EB504E" w:rsidRPr="00D47D06" w:rsidRDefault="00EB504E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 w:rsidRPr="00D47D06">
              <w:rPr>
                <w:b/>
                <w:bCs/>
                <w:color w:val="FFFFFF"/>
              </w:rPr>
              <w:t>Emetteur</w:t>
            </w:r>
          </w:p>
        </w:tc>
      </w:tr>
      <w:tr w:rsidR="00EB504E" w14:paraId="44AFD0D7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F9D6E0" w14:textId="619BD93D" w:rsidR="00EB504E" w:rsidRPr="006E2AA2" w:rsidRDefault="00BC52C2" w:rsidP="00BC52C2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26</w:t>
            </w:r>
            <w:r w:rsidR="00381D9E">
              <w:rPr>
                <w:bCs/>
              </w:rPr>
              <w:t>/</w:t>
            </w:r>
            <w:r w:rsidR="00EA3484">
              <w:rPr>
                <w:bCs/>
              </w:rPr>
              <w:t>1</w:t>
            </w:r>
            <w:r>
              <w:rPr>
                <w:bCs/>
              </w:rPr>
              <w:t>2</w:t>
            </w:r>
            <w:r w:rsidR="00261D83">
              <w:rPr>
                <w:bCs/>
              </w:rPr>
              <w:t>/201</w:t>
            </w:r>
            <w:r>
              <w:rPr>
                <w:bCs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52E28" w14:textId="73307C37" w:rsidR="00EB504E" w:rsidRPr="006E2AA2" w:rsidRDefault="0023324E" w:rsidP="00850A41">
            <w:pPr>
              <w:spacing w:before="20"/>
              <w:jc w:val="both"/>
            </w:pPr>
            <w:r>
              <w:t>V1R1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B8AC1E" w14:textId="63B7495C" w:rsidR="00EB504E" w:rsidRPr="006E2AA2" w:rsidRDefault="00BC52C2" w:rsidP="00850A41">
            <w:pPr>
              <w:spacing w:before="20"/>
              <w:jc w:val="both"/>
            </w:pPr>
            <w:r>
              <w:t>Benjamin VIRGO</w:t>
            </w:r>
          </w:p>
        </w:tc>
      </w:tr>
      <w:tr w:rsidR="00D9321C" w14:paraId="47ED48D0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BAF0F" w14:textId="79CD2EC3" w:rsidR="00D9321C" w:rsidRPr="006E2AA2" w:rsidRDefault="00135590" w:rsidP="00BC52C2">
            <w:pPr>
              <w:spacing w:before="20"/>
              <w:jc w:val="both"/>
              <w:rPr>
                <w:bCs/>
              </w:rPr>
            </w:pPr>
            <w:ins w:id="0" w:author="Aurélien" w:date="2016-11-21T15:40:00Z">
              <w:r>
                <w:rPr>
                  <w:bCs/>
                </w:rPr>
                <w:t>2</w:t>
              </w:r>
            </w:ins>
            <w:r w:rsidR="00BC52C2">
              <w:rPr>
                <w:bCs/>
              </w:rPr>
              <w:t>9</w:t>
            </w:r>
            <w:ins w:id="1" w:author="Aurélien" w:date="2016-11-21T15:40:00Z">
              <w:r>
                <w:rPr>
                  <w:bCs/>
                </w:rPr>
                <w:t>/1</w:t>
              </w:r>
            </w:ins>
            <w:r w:rsidR="00BC52C2">
              <w:rPr>
                <w:bCs/>
              </w:rPr>
              <w:t>2</w:t>
            </w:r>
            <w:ins w:id="2" w:author="Aurélien" w:date="2016-11-21T15:40:00Z">
              <w:r>
                <w:rPr>
                  <w:bCs/>
                </w:rPr>
                <w:t>/201</w:t>
              </w:r>
            </w:ins>
            <w:r w:rsidR="00BC52C2">
              <w:rPr>
                <w:bCs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79BF5" w14:textId="7974ADEA" w:rsidR="00D9321C" w:rsidRPr="006E2AA2" w:rsidRDefault="00135590" w:rsidP="00850A41">
            <w:pPr>
              <w:spacing w:before="20"/>
              <w:jc w:val="both"/>
            </w:pPr>
            <w:ins w:id="3" w:author="Aurélien" w:date="2016-11-21T15:40:00Z">
              <w:r>
                <w:t>V1R2</w:t>
              </w:r>
            </w:ins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6C0C0" w14:textId="15F3211F" w:rsidR="00D9321C" w:rsidRPr="006E2AA2" w:rsidRDefault="00BC52C2" w:rsidP="00A42460">
            <w:pPr>
              <w:spacing w:before="20"/>
              <w:jc w:val="both"/>
            </w:pPr>
            <w:r>
              <w:t>Benjamin VIRGO</w:t>
            </w:r>
          </w:p>
        </w:tc>
      </w:tr>
      <w:tr w:rsidR="00D9321C" w14:paraId="61F839AB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0F1CD7" w14:textId="7A3590FB" w:rsidR="00D9321C" w:rsidRDefault="00BC52C2" w:rsidP="00BC52C2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05</w:t>
            </w:r>
            <w:r w:rsidR="00CE461C">
              <w:rPr>
                <w:bCs/>
              </w:rPr>
              <w:t>/0</w:t>
            </w:r>
            <w:r>
              <w:rPr>
                <w:bCs/>
              </w:rPr>
              <w:t>1</w:t>
            </w:r>
            <w:r w:rsidR="00CE461C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D256AB" w14:textId="5C93FAA6" w:rsidR="00D9321C" w:rsidRDefault="00CE461C" w:rsidP="00850A41">
            <w:pPr>
              <w:spacing w:before="20"/>
              <w:jc w:val="both"/>
            </w:pPr>
            <w:r>
              <w:t>V1R3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53D3FC" w14:textId="72B6C5B0" w:rsidR="00D9321C" w:rsidRDefault="00BC52C2" w:rsidP="00850A41">
            <w:pPr>
              <w:spacing w:before="20"/>
              <w:jc w:val="both"/>
            </w:pPr>
            <w:r>
              <w:t>Benj</w:t>
            </w:r>
            <w:r w:rsidR="00252994">
              <w:t>am</w:t>
            </w:r>
            <w:r>
              <w:t>in VIRGO</w:t>
            </w:r>
          </w:p>
        </w:tc>
      </w:tr>
      <w:tr w:rsidR="00D9321C" w14:paraId="518FAAC1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94E22" w14:textId="7C318648" w:rsidR="00D9321C" w:rsidRDefault="00252994" w:rsidP="00850A41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08/01/2018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C72F3D" w14:textId="00B5BEEB" w:rsidR="00D9321C" w:rsidRDefault="00252994" w:rsidP="00850A41">
            <w:pPr>
              <w:spacing w:before="20"/>
              <w:jc w:val="both"/>
            </w:pPr>
            <w:r>
              <w:t>V1R4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C1C89" w14:textId="3DABA1DA" w:rsidR="00D9321C" w:rsidRDefault="00252994" w:rsidP="00850A41">
            <w:pPr>
              <w:spacing w:before="20"/>
              <w:jc w:val="both"/>
            </w:pPr>
            <w:r>
              <w:t>Benjamin VIRGO</w:t>
            </w:r>
          </w:p>
        </w:tc>
      </w:tr>
      <w:tr w:rsidR="00BA133C" w14:paraId="57935260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92587D" w14:textId="5D70E2A9" w:rsidR="00BA133C" w:rsidRDefault="007A4607" w:rsidP="00850A41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26</w:t>
            </w:r>
            <w:r w:rsidR="00BA133C">
              <w:rPr>
                <w:bCs/>
              </w:rPr>
              <w:t>/01/2018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598E72" w14:textId="1D57CBEE" w:rsidR="00BA133C" w:rsidRDefault="00BA133C" w:rsidP="00850A41">
            <w:pPr>
              <w:spacing w:before="20"/>
              <w:jc w:val="both"/>
            </w:pPr>
            <w:r>
              <w:t>V1R5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BA9FDB" w14:textId="6810D30F" w:rsidR="00BA133C" w:rsidRDefault="00BA133C" w:rsidP="00850A41">
            <w:pPr>
              <w:spacing w:before="20"/>
              <w:jc w:val="both"/>
            </w:pPr>
            <w:r>
              <w:t>Benjamin VIRGO</w:t>
            </w:r>
          </w:p>
        </w:tc>
      </w:tr>
    </w:tbl>
    <w:p w14:paraId="0F96990A" w14:textId="77777777" w:rsidR="00EB504E" w:rsidRPr="003674B7" w:rsidRDefault="00EB504E" w:rsidP="00850A41">
      <w:pPr>
        <w:spacing w:before="120" w:after="120"/>
        <w:jc w:val="both"/>
        <w:rPr>
          <w:b/>
          <w:sz w:val="24"/>
          <w:szCs w:val="24"/>
        </w:rPr>
      </w:pPr>
      <w:r w:rsidRPr="003674B7">
        <w:rPr>
          <w:b/>
          <w:sz w:val="24"/>
          <w:szCs w:val="24"/>
        </w:rPr>
        <w:t>Liste de diffusion</w:t>
      </w:r>
    </w:p>
    <w:tbl>
      <w:tblPr>
        <w:tblW w:w="10206" w:type="dxa"/>
        <w:tblInd w:w="-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284"/>
        <w:gridCol w:w="6922"/>
      </w:tblGrid>
      <w:tr w:rsidR="00EB504E" w:rsidRPr="00F901D3" w14:paraId="2C67F199" w14:textId="77777777" w:rsidTr="002C3E05">
        <w:trPr>
          <w:trHeight w:val="284"/>
        </w:trPr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</w:tcPr>
          <w:p w14:paraId="1F79CFD4" w14:textId="77777777" w:rsidR="00EB504E" w:rsidRPr="00D47D06" w:rsidRDefault="00EB504E" w:rsidP="00DB25CF">
            <w:pPr>
              <w:spacing w:before="20"/>
              <w:ind w:left="33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Destinataire</w:t>
            </w:r>
          </w:p>
        </w:tc>
        <w:tc>
          <w:tcPr>
            <w:tcW w:w="69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bottom"/>
          </w:tcPr>
          <w:p w14:paraId="1F26BE87" w14:textId="7B432A3D" w:rsidR="00EB504E" w:rsidRPr="00D47D06" w:rsidRDefault="00BC52C2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Contact</w:t>
            </w:r>
          </w:p>
        </w:tc>
      </w:tr>
      <w:tr w:rsidR="00EB504E" w14:paraId="303BB24B" w14:textId="77777777" w:rsidTr="002C3E05">
        <w:trPr>
          <w:trHeight w:val="284"/>
        </w:trPr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AC4909" w14:textId="1F9F42A4" w:rsidR="00EB504E" w:rsidRPr="003674B7" w:rsidRDefault="00BC52C2" w:rsidP="00850A41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Nicolas Laurio</w:t>
            </w:r>
          </w:p>
        </w:tc>
        <w:tc>
          <w:tcPr>
            <w:tcW w:w="6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7A9891" w14:textId="71694CA0" w:rsidR="00EB504E" w:rsidRPr="004C2534" w:rsidRDefault="00BC52C2" w:rsidP="00850A41">
            <w:pPr>
              <w:spacing w:before="20"/>
              <w:jc w:val="both"/>
            </w:pPr>
            <w:r>
              <w:rPr>
                <w:rFonts w:ascii="Segoe UI" w:hAnsi="Segoe UI" w:cs="Segoe UI"/>
                <w:color w:val="FFFFFF"/>
                <w:sz w:val="21"/>
                <w:szCs w:val="21"/>
                <w:shd w:val="clear" w:color="auto" w:fill="0084FF"/>
              </w:rPr>
              <w:t>nicolas.laurio@southside-interactive.com</w:t>
            </w:r>
          </w:p>
        </w:tc>
      </w:tr>
    </w:tbl>
    <w:p w14:paraId="10271C85" w14:textId="77777777" w:rsidR="00EB504E" w:rsidRDefault="00EB504E" w:rsidP="00850A41">
      <w:pPr>
        <w:jc w:val="both"/>
      </w:pPr>
    </w:p>
    <w:p w14:paraId="477DD91B" w14:textId="77777777" w:rsidR="00EB504E" w:rsidRDefault="00EB504E" w:rsidP="00850A41">
      <w:pPr>
        <w:jc w:val="both"/>
      </w:pPr>
    </w:p>
    <w:p w14:paraId="41FEC2E4" w14:textId="77777777" w:rsidR="00EB504E" w:rsidRDefault="00EB504E" w:rsidP="00850A41">
      <w:pPr>
        <w:jc w:val="both"/>
      </w:pPr>
    </w:p>
    <w:p w14:paraId="658775C0" w14:textId="77777777" w:rsidR="00EB504E" w:rsidRDefault="00EB504E" w:rsidP="00850A41">
      <w:pPr>
        <w:jc w:val="both"/>
      </w:pPr>
    </w:p>
    <w:p w14:paraId="18BD272F" w14:textId="77777777" w:rsidR="00EB504E" w:rsidRDefault="00EB504E" w:rsidP="00850A41">
      <w:pPr>
        <w:jc w:val="both"/>
      </w:pPr>
    </w:p>
    <w:p w14:paraId="2B950726" w14:textId="77777777" w:rsidR="00EB504E" w:rsidRDefault="00EB504E" w:rsidP="00850A41">
      <w:pPr>
        <w:jc w:val="both"/>
      </w:pPr>
    </w:p>
    <w:p w14:paraId="0F4004D0" w14:textId="77777777" w:rsidR="00EB504E" w:rsidRDefault="00EB504E" w:rsidP="00850A41">
      <w:pPr>
        <w:jc w:val="both"/>
      </w:pPr>
    </w:p>
    <w:p w14:paraId="26056865" w14:textId="77777777" w:rsidR="00EB504E" w:rsidRDefault="00EB504E" w:rsidP="00850A41">
      <w:pPr>
        <w:jc w:val="both"/>
      </w:pPr>
    </w:p>
    <w:p w14:paraId="3882B373" w14:textId="77777777" w:rsidR="00EB504E" w:rsidRDefault="00EB504E" w:rsidP="00850A41">
      <w:pPr>
        <w:jc w:val="both"/>
      </w:pPr>
    </w:p>
    <w:p w14:paraId="092B0491" w14:textId="77777777" w:rsidR="00EB504E" w:rsidRDefault="00EB504E" w:rsidP="00850A41">
      <w:pPr>
        <w:jc w:val="both"/>
      </w:pPr>
    </w:p>
    <w:p w14:paraId="525AF495" w14:textId="77777777" w:rsidR="00EB504E" w:rsidRDefault="00EB504E" w:rsidP="00850A41">
      <w:pPr>
        <w:jc w:val="both"/>
      </w:pPr>
    </w:p>
    <w:p w14:paraId="0665E408" w14:textId="77777777" w:rsidR="00EB504E" w:rsidRDefault="00EB504E" w:rsidP="00850A41">
      <w:pPr>
        <w:jc w:val="both"/>
      </w:pPr>
    </w:p>
    <w:p w14:paraId="0DE9A99A" w14:textId="77777777" w:rsidR="00EB504E" w:rsidRDefault="00EB504E" w:rsidP="00850A41">
      <w:pPr>
        <w:jc w:val="both"/>
      </w:pPr>
    </w:p>
    <w:p w14:paraId="581C303E" w14:textId="77777777" w:rsidR="00EB504E" w:rsidRDefault="00EB504E" w:rsidP="00850A41">
      <w:pPr>
        <w:jc w:val="both"/>
      </w:pPr>
    </w:p>
    <w:p w14:paraId="4C73964F" w14:textId="77777777" w:rsidR="00EB504E" w:rsidRDefault="00EB504E" w:rsidP="00850A41">
      <w:pPr>
        <w:jc w:val="both"/>
      </w:pPr>
    </w:p>
    <w:p w14:paraId="095A4219" w14:textId="77777777" w:rsidR="00EB504E" w:rsidRDefault="00EB504E" w:rsidP="00850A41">
      <w:pPr>
        <w:jc w:val="both"/>
      </w:pPr>
    </w:p>
    <w:p w14:paraId="66A6740C" w14:textId="77777777" w:rsidR="00EB504E" w:rsidRDefault="00EB504E" w:rsidP="00850A41">
      <w:pPr>
        <w:jc w:val="both"/>
      </w:pPr>
    </w:p>
    <w:p w14:paraId="1ABEEEB1" w14:textId="77777777" w:rsidR="00EB504E" w:rsidRDefault="00EB504E" w:rsidP="00850A41">
      <w:pPr>
        <w:jc w:val="both"/>
      </w:pPr>
    </w:p>
    <w:p w14:paraId="29D7B938" w14:textId="77777777" w:rsidR="00EB504E" w:rsidRDefault="00EB504E" w:rsidP="00850A41">
      <w:pPr>
        <w:jc w:val="both"/>
      </w:pPr>
    </w:p>
    <w:p w14:paraId="53E966AB" w14:textId="77777777" w:rsidR="00EB504E" w:rsidRDefault="00EB504E" w:rsidP="00850A41">
      <w:pPr>
        <w:jc w:val="both"/>
      </w:pPr>
    </w:p>
    <w:p w14:paraId="4E4EB6FD" w14:textId="77777777" w:rsidR="00EB504E" w:rsidRPr="00EF0DD6" w:rsidRDefault="00EB504E" w:rsidP="00850A41">
      <w:pPr>
        <w:jc w:val="both"/>
        <w:sectPr w:rsidR="00EB504E" w:rsidRPr="00EF0DD6" w:rsidSect="00736101">
          <w:headerReference w:type="default" r:id="rId11"/>
          <w:footerReference w:type="default" r:id="rId12"/>
          <w:pgSz w:w="11906" w:h="16838"/>
          <w:pgMar w:top="1417" w:right="1417" w:bottom="709" w:left="1418" w:header="720" w:footer="314" w:gutter="0"/>
          <w:cols w:space="720"/>
          <w:titlePg/>
          <w:docGrid w:linePitch="272"/>
        </w:sectPr>
      </w:pPr>
    </w:p>
    <w:p w14:paraId="3CCEE964" w14:textId="77777777" w:rsidR="00EB504E" w:rsidRDefault="00EB504E" w:rsidP="00850A41">
      <w:pPr>
        <w:jc w:val="both"/>
      </w:pPr>
    </w:p>
    <w:p w14:paraId="68DC873A" w14:textId="77777777" w:rsidR="009262AE" w:rsidRDefault="009262AE" w:rsidP="00850A41">
      <w:pPr>
        <w:ind w:left="-9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197452" wp14:editId="649044B4">
                <wp:simplePos x="0" y="0"/>
                <wp:positionH relativeFrom="column">
                  <wp:posOffset>-163195</wp:posOffset>
                </wp:positionH>
                <wp:positionV relativeFrom="paragraph">
                  <wp:posOffset>131445</wp:posOffset>
                </wp:positionV>
                <wp:extent cx="6120765" cy="457200"/>
                <wp:effectExtent l="0" t="0" r="0" b="0"/>
                <wp:wrapNone/>
                <wp:docPr id="5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05BF5" w14:textId="77777777" w:rsidR="00BC52C2" w:rsidRPr="00AD5A65" w:rsidRDefault="00BC52C2" w:rsidP="009262AE">
                            <w:pPr>
                              <w:jc w:val="center"/>
                              <w:rPr>
                                <w:rFonts w:cs="Arial"/>
                                <w:bCs/>
                                <w:color w:val="3379C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color w:val="3379CD"/>
                                <w:sz w:val="44"/>
                                <w:szCs w:val="44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97452"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left:0;text-align:left;margin-left:-12.85pt;margin-top:10.35pt;width:481.95pt;height:3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" stroked="f">
                <v:textbox>
                  <w:txbxContent>
                    <w:p w14:paraId="1FF05BF5" w14:textId="77777777" w:rsidR="00BC52C2" w:rsidRPr="00AD5A65" w:rsidRDefault="00BC52C2" w:rsidP="009262AE">
                      <w:pPr>
                        <w:jc w:val="center"/>
                        <w:rPr>
                          <w:rFonts w:cs="Arial"/>
                          <w:bCs/>
                          <w:color w:val="3379CD"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Cs/>
                          <w:color w:val="3379CD"/>
                          <w:sz w:val="44"/>
                          <w:szCs w:val="44"/>
                        </w:rPr>
                        <w:t>Sommaire</w:t>
                      </w:r>
                    </w:p>
                  </w:txbxContent>
                </v:textbox>
              </v:shape>
            </w:pict>
          </mc:Fallback>
        </mc:AlternateContent>
      </w:r>
    </w:p>
    <w:p w14:paraId="63047788" w14:textId="77777777" w:rsidR="009262AE" w:rsidRPr="000663EF" w:rsidRDefault="009262AE" w:rsidP="00850A41">
      <w:pPr>
        <w:pStyle w:val="Chapitre"/>
        <w:jc w:val="both"/>
        <w:rPr>
          <w:rFonts w:ascii="Tahoma" w:hAnsi="Tahoma" w:cs="Tahoma"/>
          <w:color w:val="3379CD"/>
        </w:rPr>
      </w:pPr>
      <w:r w:rsidRPr="000663EF">
        <w:rPr>
          <w:rFonts w:ascii="Tahoma" w:hAnsi="Tahoma" w:cs="Tahoma"/>
          <w:color w:val="3379CD"/>
        </w:rPr>
        <w:t>SOMMAIRE</w:t>
      </w:r>
    </w:p>
    <w:p w14:paraId="3A47CB49" w14:textId="3C03C24B" w:rsidR="002D6CAC" w:rsidRDefault="009262AE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r>
        <w:rPr>
          <w:color w:val="4F81BD"/>
        </w:rPr>
        <w:fldChar w:fldCharType="begin"/>
      </w:r>
      <w:r>
        <w:rPr>
          <w:color w:val="4F81BD"/>
        </w:rPr>
        <w:instrText xml:space="preserve"> TOC \o "1-4" \h \z \u </w:instrText>
      </w:r>
      <w:r>
        <w:rPr>
          <w:color w:val="4F81BD"/>
        </w:rPr>
        <w:fldChar w:fldCharType="separate"/>
      </w:r>
      <w:hyperlink w:anchor="_Toc504762572" w:history="1">
        <w:r w:rsidR="002D6CAC" w:rsidRPr="009D5C2F">
          <w:rPr>
            <w:rStyle w:val="Lienhypertexte"/>
          </w:rPr>
          <w:t>1.</w:t>
        </w:r>
        <w:r w:rsidR="002D6CAC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D6CAC" w:rsidRPr="009D5C2F">
          <w:rPr>
            <w:rStyle w:val="Lienhypertexte"/>
          </w:rPr>
          <w:t>Introduction</w:t>
        </w:r>
        <w:r w:rsidR="002D6CAC">
          <w:rPr>
            <w:webHidden/>
          </w:rPr>
          <w:tab/>
        </w:r>
        <w:r w:rsidR="002D6CAC">
          <w:rPr>
            <w:webHidden/>
          </w:rPr>
          <w:fldChar w:fldCharType="begin"/>
        </w:r>
        <w:r w:rsidR="002D6CAC">
          <w:rPr>
            <w:webHidden/>
          </w:rPr>
          <w:instrText xml:space="preserve"> PAGEREF _Toc504762572 \h </w:instrText>
        </w:r>
        <w:r w:rsidR="002D6CAC">
          <w:rPr>
            <w:webHidden/>
          </w:rPr>
        </w:r>
        <w:r w:rsidR="002D6CAC">
          <w:rPr>
            <w:webHidden/>
          </w:rPr>
          <w:fldChar w:fldCharType="separate"/>
        </w:r>
        <w:r w:rsidR="002D6CAC">
          <w:rPr>
            <w:webHidden/>
          </w:rPr>
          <w:t>3</w:t>
        </w:r>
        <w:r w:rsidR="002D6CAC">
          <w:rPr>
            <w:webHidden/>
          </w:rPr>
          <w:fldChar w:fldCharType="end"/>
        </w:r>
      </w:hyperlink>
    </w:p>
    <w:p w14:paraId="6F4E792C" w14:textId="0316E74C" w:rsidR="002D6CAC" w:rsidRDefault="002D6CAC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4762573" w:history="1">
        <w:r w:rsidRPr="009D5C2F">
          <w:rPr>
            <w:rStyle w:val="Lienhypertexte"/>
          </w:rPr>
          <w:t>1.1.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9D5C2F">
          <w:rPr>
            <w:rStyle w:val="Lienhypertexte"/>
          </w:rPr>
          <w:t>Objectif du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08B7C08" w14:textId="35CF0B83" w:rsidR="002D6CAC" w:rsidRDefault="002D6CAC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4762574" w:history="1">
        <w:r w:rsidRPr="009D5C2F">
          <w:rPr>
            <w:rStyle w:val="Lienhypertexte"/>
          </w:rPr>
          <w:t>1.2.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9D5C2F">
          <w:rPr>
            <w:rStyle w:val="Lienhypertexte"/>
          </w:rPr>
          <w:t>Fonctionnement du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21F9DF" w14:textId="14EC6164" w:rsidR="002D6CAC" w:rsidRDefault="002D6CAC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4762575" w:history="1">
        <w:r w:rsidRPr="009D5C2F">
          <w:rPr>
            <w:rStyle w:val="Lienhypertexte"/>
          </w:rPr>
          <w:t>1.2.1.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D5C2F">
          <w:rPr>
            <w:rStyle w:val="Lienhypertexte"/>
          </w:rPr>
          <w:t>Acronymes et définitions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C7BDE58" w14:textId="608ECAD3" w:rsidR="002D6CAC" w:rsidRDefault="002D6CAC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4762576" w:history="1">
        <w:r w:rsidRPr="009D5C2F">
          <w:rPr>
            <w:rStyle w:val="Lienhypertexte"/>
          </w:rPr>
          <w:t>1.3.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9D5C2F">
          <w:rPr>
            <w:rStyle w:val="Lienhypertexte"/>
          </w:rPr>
          <w:t>Présentation du projet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0D9309" w14:textId="08BCDE43" w:rsidR="002D6CAC" w:rsidRDefault="002D6CAC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04762577" w:history="1">
        <w:r w:rsidRPr="009D5C2F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Pr="009D5C2F">
          <w:rPr>
            <w:rStyle w:val="Lienhypertexte"/>
          </w:rPr>
          <w:t>Mosquitto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CE9B88" w14:textId="4333DD80" w:rsidR="002D6CAC" w:rsidRDefault="002D6CAC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04762578" w:history="1">
        <w:r w:rsidRPr="009D5C2F">
          <w:rPr>
            <w:rStyle w:val="Lienhypertexte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Pr="009D5C2F">
          <w:rPr>
            <w:rStyle w:val="Lienhypertexte"/>
          </w:rPr>
          <w:t>ESP8266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319364" w14:textId="26C2F44E" w:rsidR="002D6CAC" w:rsidRDefault="002D6CAC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4762579" w:history="1">
        <w:r w:rsidRPr="009D5C2F">
          <w:rPr>
            <w:rStyle w:val="Lienhypertexte"/>
          </w:rPr>
          <w:t>3.1.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9D5C2F">
          <w:rPr>
            <w:rStyle w:val="Lienhypertexte"/>
          </w:rPr>
          <w:t>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F014C7" w14:textId="008FA772" w:rsidR="002D6CAC" w:rsidRDefault="002D6CAC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4762580" w:history="1">
        <w:r w:rsidRPr="009D5C2F">
          <w:rPr>
            <w:rStyle w:val="Lienhypertexte"/>
          </w:rPr>
          <w:t>3.1.1.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D5C2F">
          <w:rPr>
            <w:rStyle w:val="Lienhypertexte"/>
          </w:rPr>
          <w:t>Connexion au Wi-Fi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5A1201" w14:textId="79BFD83F" w:rsidR="002D6CAC" w:rsidRDefault="002D6CAC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4762581" w:history="1">
        <w:r w:rsidRPr="009D5C2F">
          <w:rPr>
            <w:rStyle w:val="Lienhypertexte"/>
          </w:rPr>
          <w:t>3.1.2.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D5C2F">
          <w:rPr>
            <w:rStyle w:val="Lienhypertexte"/>
          </w:rPr>
          <w:t>Connexion au broker MQTT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715F91" w14:textId="28C11CE2" w:rsidR="002D6CAC" w:rsidRDefault="002D6CAC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4762582" w:history="1">
        <w:r w:rsidRPr="009D5C2F">
          <w:rPr>
            <w:rStyle w:val="Lienhypertexte"/>
          </w:rPr>
          <w:t>3.1.3.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D5C2F">
          <w:rPr>
            <w:rStyle w:val="Lienhypertexte"/>
          </w:rPr>
          <w:t>Boucle principale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6C2825" w14:textId="5B4BB803" w:rsidR="002D6CAC" w:rsidRDefault="002D6CAC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04762583" w:history="1">
        <w:r w:rsidRPr="009D5C2F">
          <w:rPr>
            <w:rStyle w:val="Lienhypertexte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Pr="009D5C2F">
          <w:rPr>
            <w:rStyle w:val="Lienhypertexte"/>
          </w:rPr>
          <w:t>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4D17FE" w14:textId="4795593E" w:rsidR="002D6CAC" w:rsidRDefault="002D6CAC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4762584" w:history="1">
        <w:r w:rsidRPr="009D5C2F">
          <w:rPr>
            <w:rStyle w:val="Lienhypertexte"/>
          </w:rPr>
          <w:t>4.1.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9D5C2F">
          <w:rPr>
            <w:rStyle w:val="Lienhypertexte"/>
          </w:rPr>
          <w:t>Application Android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_Toc504762584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BE39F7" w14:textId="3E82C837" w:rsidR="009262AE" w:rsidRDefault="009262AE" w:rsidP="00C719C2">
      <w:pPr>
        <w:tabs>
          <w:tab w:val="left" w:pos="1956"/>
        </w:tabs>
        <w:jc w:val="both"/>
      </w:pPr>
      <w:r>
        <w:rPr>
          <w:noProof/>
          <w:color w:val="4F81BD"/>
        </w:rPr>
        <w:fldChar w:fldCharType="end"/>
      </w:r>
      <w:r w:rsidR="00C719C2">
        <w:rPr>
          <w:noProof/>
          <w:color w:val="4F81BD"/>
        </w:rPr>
        <w:tab/>
      </w:r>
    </w:p>
    <w:p w14:paraId="4CC2BA0E" w14:textId="77777777" w:rsidR="007A40D7" w:rsidRDefault="009262AE" w:rsidP="006D2337">
      <w:pPr>
        <w:jc w:val="both"/>
      </w:pPr>
      <w:r>
        <w:br w:type="page"/>
      </w:r>
    </w:p>
    <w:p w14:paraId="656898B4" w14:textId="77777777" w:rsidR="00524111" w:rsidRPr="000663EF" w:rsidRDefault="00524111" w:rsidP="00524111">
      <w:pPr>
        <w:pStyle w:val="Titre1"/>
        <w:jc w:val="both"/>
      </w:pPr>
      <w:bookmarkStart w:id="4" w:name="_Toc242114041"/>
      <w:bookmarkStart w:id="5" w:name="_Toc350931226"/>
      <w:bookmarkStart w:id="6" w:name="_Toc504762572"/>
      <w:r w:rsidRPr="000663EF">
        <w:lastRenderedPageBreak/>
        <w:t>Introduction</w:t>
      </w:r>
      <w:bookmarkEnd w:id="4"/>
      <w:bookmarkEnd w:id="5"/>
      <w:bookmarkEnd w:id="6"/>
    </w:p>
    <w:p w14:paraId="78B727A0" w14:textId="77777777" w:rsidR="00524111" w:rsidRPr="001473A9" w:rsidRDefault="00524111" w:rsidP="00524111">
      <w:pPr>
        <w:pStyle w:val="Titre2"/>
        <w:jc w:val="both"/>
      </w:pPr>
      <w:bookmarkStart w:id="7" w:name="_Toc350931227"/>
      <w:bookmarkStart w:id="8" w:name="_Toc242114042"/>
      <w:bookmarkStart w:id="9" w:name="_Toc504762573"/>
      <w:r>
        <w:t>Objectif du document</w:t>
      </w:r>
      <w:bookmarkEnd w:id="7"/>
      <w:bookmarkEnd w:id="9"/>
    </w:p>
    <w:p w14:paraId="502B5776" w14:textId="5F5675AB" w:rsidR="00BC52C2" w:rsidRPr="00BC52C2" w:rsidRDefault="00C96028" w:rsidP="00C96028">
      <w:pPr>
        <w:pStyle w:val="Normal2"/>
      </w:pPr>
      <w:bookmarkStart w:id="10" w:name="_Toc350931228"/>
      <w:bookmarkEnd w:id="8"/>
      <w:r>
        <w:t>La présente documentation technique a pour but de servir de support d’aide à la compréhension du projet dans sa globalité.</w:t>
      </w:r>
    </w:p>
    <w:p w14:paraId="218777E5" w14:textId="77777777" w:rsidR="00BC52C2" w:rsidRPr="00BC52C2" w:rsidRDefault="00BC52C2" w:rsidP="00BC52C2">
      <w:pPr>
        <w:pStyle w:val="Normal2"/>
        <w:ind w:left="0"/>
      </w:pPr>
    </w:p>
    <w:p w14:paraId="6B1BE6F7" w14:textId="1DE65533" w:rsidR="000C1C5D" w:rsidRDefault="004977C0" w:rsidP="00863330">
      <w:pPr>
        <w:pStyle w:val="Titre2"/>
      </w:pPr>
      <w:bookmarkStart w:id="11" w:name="_Toc504762574"/>
      <w:r>
        <w:t>Fonctionnement du document</w:t>
      </w:r>
      <w:bookmarkEnd w:id="11"/>
    </w:p>
    <w:p w14:paraId="28788054" w14:textId="25D8F8F0" w:rsidR="000C1C5D" w:rsidRDefault="000C1C5D" w:rsidP="000C1C5D">
      <w:pPr>
        <w:pStyle w:val="Titre3"/>
      </w:pPr>
      <w:bookmarkStart w:id="12" w:name="_Toc504762575"/>
      <w:r>
        <w:t>Acronymes</w:t>
      </w:r>
      <w:r w:rsidR="00C96028">
        <w:t xml:space="preserve"> et définitions</w:t>
      </w:r>
      <w:bookmarkEnd w:id="12"/>
    </w:p>
    <w:p w14:paraId="3534E82E" w14:textId="1CC3BA28" w:rsidR="000C1C5D" w:rsidRDefault="00EE230F" w:rsidP="008A57C5">
      <w:pPr>
        <w:pStyle w:val="Normal3"/>
        <w:jc w:val="both"/>
      </w:pPr>
      <w:r>
        <w:t xml:space="preserve">Pour des questions de facilité, des acronymes </w:t>
      </w:r>
      <w:r w:rsidR="004570A8">
        <w:t xml:space="preserve">ou abréviations </w:t>
      </w:r>
      <w:r>
        <w:t xml:space="preserve">seront utilisés : </w:t>
      </w:r>
    </w:p>
    <w:p w14:paraId="68CF15F5" w14:textId="77777777" w:rsidR="00EE230F" w:rsidRDefault="00EE230F" w:rsidP="008A57C5">
      <w:pPr>
        <w:pStyle w:val="Normal3"/>
        <w:jc w:val="both"/>
      </w:pPr>
    </w:p>
    <w:p w14:paraId="3424C969" w14:textId="62AFE1D4" w:rsidR="00EE230F" w:rsidRDefault="00BC52C2" w:rsidP="008A57C5">
      <w:pPr>
        <w:pStyle w:val="Normal3"/>
        <w:numPr>
          <w:ilvl w:val="2"/>
          <w:numId w:val="16"/>
        </w:numPr>
        <w:jc w:val="both"/>
      </w:pPr>
      <w:r>
        <w:t>MQTT</w:t>
      </w:r>
      <w:r w:rsidR="00EE230F">
        <w:t xml:space="preserve"> : </w:t>
      </w:r>
      <w:r>
        <w:rPr>
          <w:rFonts w:cs="Arial"/>
          <w:color w:val="222222"/>
          <w:sz w:val="21"/>
          <w:szCs w:val="21"/>
          <w:shd w:val="clear" w:color="auto" w:fill="FFFFFF"/>
        </w:rPr>
        <w:t> (MQ Telemetry Transport) est un protocole de messagerie </w:t>
      </w:r>
      <w:hyperlink r:id="rId13" w:tooltip="Publish-subscribe" w:history="1">
        <w:r>
          <w:rPr>
            <w:rStyle w:val="Lienhypertexte"/>
            <w:rFonts w:cs="Arial"/>
            <w:color w:val="0B0080"/>
            <w:sz w:val="21"/>
            <w:szCs w:val="21"/>
            <w:shd w:val="clear" w:color="auto" w:fill="FFFFFF"/>
          </w:rPr>
          <w:t>publish-subscribe</w:t>
        </w:r>
      </w:hyperlink>
      <w:r>
        <w:rPr>
          <w:rFonts w:cs="Arial"/>
          <w:color w:val="222222"/>
          <w:sz w:val="21"/>
          <w:szCs w:val="21"/>
          <w:shd w:val="clear" w:color="auto" w:fill="FFFFFF"/>
        </w:rPr>
        <w:t> basé sur le protocole </w:t>
      </w:r>
      <w:hyperlink r:id="rId14" w:history="1">
        <w:r>
          <w:rPr>
            <w:rStyle w:val="Lienhypertexte"/>
            <w:rFonts w:cs="Arial"/>
            <w:color w:val="0B0080"/>
            <w:sz w:val="21"/>
            <w:szCs w:val="21"/>
            <w:shd w:val="clear" w:color="auto" w:fill="FFFFFF"/>
          </w:rPr>
          <w:t>TCP/IP</w:t>
        </w:r>
      </w:hyperlink>
      <w:r>
        <w:rPr>
          <w:rFonts w:cs="Arial"/>
          <w:color w:val="222222"/>
          <w:sz w:val="21"/>
          <w:szCs w:val="21"/>
          <w:shd w:val="clear" w:color="auto" w:fill="FFFFFF"/>
        </w:rPr>
        <w:t xml:space="preserve"> (</w:t>
      </w:r>
      <w:r w:rsidRPr="00BC52C2">
        <w:rPr>
          <w:rFonts w:cs="Arial"/>
          <w:i/>
          <w:color w:val="222222"/>
          <w:sz w:val="21"/>
          <w:szCs w:val="21"/>
          <w:shd w:val="clear" w:color="auto" w:fill="FFFFFF"/>
        </w:rPr>
        <w:t>Wikipédia</w:t>
      </w:r>
      <w:r>
        <w:rPr>
          <w:rFonts w:cs="Arial"/>
          <w:color w:val="222222"/>
          <w:sz w:val="21"/>
          <w:szCs w:val="21"/>
          <w:shd w:val="clear" w:color="auto" w:fill="FFFFFF"/>
        </w:rPr>
        <w:t>)</w:t>
      </w:r>
      <w:r>
        <w:t>.</w:t>
      </w:r>
    </w:p>
    <w:p w14:paraId="2681ABE9" w14:textId="77237538" w:rsidR="00863330" w:rsidRDefault="00BC52C2" w:rsidP="00C96028">
      <w:pPr>
        <w:pStyle w:val="Normal3"/>
        <w:numPr>
          <w:ilvl w:val="2"/>
          <w:numId w:val="16"/>
        </w:numPr>
        <w:jc w:val="both"/>
      </w:pPr>
      <w:r>
        <w:t>RPi</w:t>
      </w:r>
      <w:r w:rsidR="00AB265D">
        <w:t xml:space="preserve"> : </w:t>
      </w:r>
      <w:hyperlink r:id="rId15" w:history="1">
        <w:r w:rsidRPr="00BC52C2">
          <w:rPr>
            <w:rStyle w:val="Lienhypertexte"/>
          </w:rPr>
          <w:t>Raspberry PI</w:t>
        </w:r>
      </w:hyperlink>
      <w:r>
        <w:t>.</w:t>
      </w:r>
    </w:p>
    <w:p w14:paraId="2654EE51" w14:textId="4482694A" w:rsidR="00C96028" w:rsidRDefault="00C96028" w:rsidP="00C96028">
      <w:pPr>
        <w:pStyle w:val="Normal3"/>
        <w:numPr>
          <w:ilvl w:val="2"/>
          <w:numId w:val="16"/>
        </w:numPr>
        <w:jc w:val="both"/>
      </w:pPr>
      <w:r>
        <w:t>ESP8266 : micro-contrôleur</w:t>
      </w:r>
    </w:p>
    <w:p w14:paraId="54E20DCE" w14:textId="114C7D36" w:rsidR="00C96028" w:rsidRPr="00C96028" w:rsidRDefault="00C96028" w:rsidP="00C96028">
      <w:pPr>
        <w:pStyle w:val="Normal3"/>
        <w:numPr>
          <w:ilvl w:val="2"/>
          <w:numId w:val="16"/>
        </w:numPr>
        <w:jc w:val="both"/>
        <w:rPr>
          <w:lang w:val="en-US"/>
        </w:rPr>
      </w:pPr>
      <w:r w:rsidRPr="00C96028">
        <w:rPr>
          <w:lang w:val="en-US"/>
        </w:rPr>
        <w:t>TTS : Text-to-Speech, texte vers vocal</w:t>
      </w:r>
    </w:p>
    <w:p w14:paraId="3E6C3F55" w14:textId="42B6A9A5" w:rsidR="00C96028" w:rsidRPr="00C96028" w:rsidRDefault="00C96028" w:rsidP="00C96028">
      <w:pPr>
        <w:pStyle w:val="Normal3"/>
        <w:numPr>
          <w:ilvl w:val="2"/>
          <w:numId w:val="16"/>
        </w:numPr>
        <w:jc w:val="both"/>
      </w:pPr>
      <w:r w:rsidRPr="00C96028">
        <w:t>Relais : Commutateur piloter à l’aide d’un éléctro-aimant.</w:t>
      </w:r>
    </w:p>
    <w:p w14:paraId="7496ED04" w14:textId="0C66D1A1" w:rsidR="00C96028" w:rsidRPr="00C96028" w:rsidRDefault="00C96028" w:rsidP="00C96028">
      <w:pPr>
        <w:pStyle w:val="Normal3"/>
        <w:ind w:left="2520"/>
        <w:jc w:val="both"/>
      </w:pPr>
    </w:p>
    <w:p w14:paraId="3B457A49" w14:textId="77777777" w:rsidR="000C1C5D" w:rsidRPr="00C96028" w:rsidRDefault="000C1C5D" w:rsidP="000C1C5D">
      <w:pPr>
        <w:pStyle w:val="Normal3"/>
      </w:pPr>
    </w:p>
    <w:p w14:paraId="0B1977F7" w14:textId="275B8076" w:rsidR="000C1C5D" w:rsidRDefault="00863330" w:rsidP="00863330">
      <w:pPr>
        <w:pStyle w:val="Titre2"/>
      </w:pPr>
      <w:bookmarkStart w:id="13" w:name="_Toc504762576"/>
      <w:r>
        <w:t>Présentation du projet</w:t>
      </w:r>
      <w:bookmarkEnd w:id="13"/>
    </w:p>
    <w:p w14:paraId="03A60DE2" w14:textId="77777777" w:rsidR="00863330" w:rsidRDefault="00863330" w:rsidP="00863330">
      <w:pPr>
        <w:pStyle w:val="Normal2"/>
      </w:pPr>
      <w:r>
        <w:t>IOTProject est un projet réalisé dans le cadre du cursus EPITECH.</w:t>
      </w:r>
      <w:r>
        <w:br/>
        <w:t>Le choix du projet est libre, seul le thème de l’IOT est à respecter. Il nous est imposé d’utiliser :</w:t>
      </w:r>
    </w:p>
    <w:p w14:paraId="7C5BE975" w14:textId="76B31F18" w:rsidR="00863330" w:rsidRDefault="00863330" w:rsidP="00863330">
      <w:pPr>
        <w:pStyle w:val="Normal2"/>
        <w:numPr>
          <w:ilvl w:val="2"/>
          <w:numId w:val="16"/>
        </w:numPr>
      </w:pPr>
      <w:r>
        <w:t>Le protocole MQTT</w:t>
      </w:r>
    </w:p>
    <w:p w14:paraId="79E63F91" w14:textId="77777777" w:rsidR="00863330" w:rsidRDefault="00863330" w:rsidP="00863330">
      <w:pPr>
        <w:pStyle w:val="Normal2"/>
        <w:numPr>
          <w:ilvl w:val="2"/>
          <w:numId w:val="16"/>
        </w:numPr>
      </w:pPr>
      <w:r>
        <w:t>Un micro-contrôleur et/ou un RPi</w:t>
      </w:r>
    </w:p>
    <w:p w14:paraId="6937A869" w14:textId="77777777" w:rsidR="00863330" w:rsidRDefault="00863330" w:rsidP="00863330">
      <w:pPr>
        <w:pStyle w:val="Normal2"/>
        <w:numPr>
          <w:ilvl w:val="2"/>
          <w:numId w:val="16"/>
        </w:numPr>
      </w:pPr>
      <w:r>
        <w:t>Node-Red (ou équivalent) pour établir des scénarios</w:t>
      </w:r>
    </w:p>
    <w:p w14:paraId="73B205C2" w14:textId="77777777" w:rsidR="00863330" w:rsidRDefault="00863330" w:rsidP="00863330">
      <w:pPr>
        <w:pStyle w:val="Normal2"/>
      </w:pPr>
    </w:p>
    <w:p w14:paraId="1CFCB596" w14:textId="77777777" w:rsidR="00863330" w:rsidRDefault="00863330" w:rsidP="00863330">
      <w:pPr>
        <w:pStyle w:val="Normal2"/>
      </w:pPr>
      <w:r>
        <w:t>Il nous est paru évident qu’une solution domotique est le sujet parfait pour répondre à ces critères.</w:t>
      </w:r>
      <w:r>
        <w:br/>
      </w:r>
    </w:p>
    <w:p w14:paraId="4B719E88" w14:textId="2E7E4AE8" w:rsidR="000C1C5D" w:rsidRDefault="00863330" w:rsidP="00252994">
      <w:pPr>
        <w:pStyle w:val="Normal2"/>
      </w:pPr>
      <w:r>
        <w:t>Nous proposons donc une solution de gestion de tous les appareils électriques</w:t>
      </w:r>
      <w:r w:rsidR="00F1669A">
        <w:t xml:space="preserve"> domestiques </w:t>
      </w:r>
      <w:r>
        <w:t>simple d’utilisation et à moindre coup.</w:t>
      </w:r>
      <w:bookmarkEnd w:id="10"/>
    </w:p>
    <w:p w14:paraId="490CF717" w14:textId="1017C910" w:rsidR="00BC52C2" w:rsidRDefault="00BC52C2"/>
    <w:p w14:paraId="7B89240E" w14:textId="0729AA34" w:rsidR="00252994" w:rsidRDefault="00252994"/>
    <w:p w14:paraId="647330C8" w14:textId="2D077760" w:rsidR="00252994" w:rsidRDefault="00252994"/>
    <w:p w14:paraId="127B6B47" w14:textId="2F3FA10A" w:rsidR="00252994" w:rsidRDefault="00252994"/>
    <w:p w14:paraId="3711CB9C" w14:textId="2A8E9EB2" w:rsidR="00252994" w:rsidRDefault="00252994"/>
    <w:p w14:paraId="3C6AD6A0" w14:textId="19502572" w:rsidR="00252994" w:rsidRDefault="00252994"/>
    <w:p w14:paraId="32B93C97" w14:textId="5DDF2117" w:rsidR="00252994" w:rsidRDefault="00252994"/>
    <w:p w14:paraId="540547FF" w14:textId="5EFBFAF3" w:rsidR="00252994" w:rsidRDefault="00252994"/>
    <w:p w14:paraId="03D73537" w14:textId="07644D0D" w:rsidR="00252994" w:rsidRDefault="00252994"/>
    <w:p w14:paraId="2DECAAF7" w14:textId="77777777" w:rsidR="00252994" w:rsidRDefault="00252994"/>
    <w:p w14:paraId="69ABAA0A" w14:textId="1925AB0C" w:rsidR="00BC52C2" w:rsidRDefault="00BC52C2"/>
    <w:p w14:paraId="551F9F22" w14:textId="7C3B5E1B" w:rsidR="00BC52C2" w:rsidRDefault="00BC52C2"/>
    <w:p w14:paraId="0C961A0A" w14:textId="104E5645" w:rsidR="00BC52C2" w:rsidRDefault="00BC52C2"/>
    <w:p w14:paraId="28504B2B" w14:textId="251D45EB" w:rsidR="00BC52C2" w:rsidRDefault="00BC52C2"/>
    <w:p w14:paraId="6F0FFBC5" w14:textId="0FCE6345" w:rsidR="00BC52C2" w:rsidRDefault="00BC52C2"/>
    <w:p w14:paraId="7BC2FA1F" w14:textId="0F289127" w:rsidR="00BC52C2" w:rsidRDefault="00BC52C2"/>
    <w:p w14:paraId="225537D2" w14:textId="530A3C38" w:rsidR="00BC52C2" w:rsidRDefault="00BC52C2"/>
    <w:p w14:paraId="4AB4FF9E" w14:textId="7D13BD50" w:rsidR="00C96028" w:rsidRDefault="00C96028"/>
    <w:p w14:paraId="79529F38" w14:textId="12AD78D9" w:rsidR="00C96028" w:rsidRDefault="00C96028"/>
    <w:p w14:paraId="2401DB8D" w14:textId="1B7EDB8A" w:rsidR="00C96028" w:rsidRDefault="00C96028"/>
    <w:p w14:paraId="6CB8EF42" w14:textId="0E146B99" w:rsidR="00C96028" w:rsidRDefault="00C96028"/>
    <w:p w14:paraId="40707B1D" w14:textId="0D062DAE" w:rsidR="00C96028" w:rsidRDefault="00C96028"/>
    <w:p w14:paraId="4113315F" w14:textId="77777777" w:rsidR="00C96028" w:rsidRDefault="00C96028"/>
    <w:p w14:paraId="5B129C01" w14:textId="489FAAF4" w:rsidR="00BC52C2" w:rsidRDefault="00BC52C2"/>
    <w:p w14:paraId="45E1C9D1" w14:textId="25FC8DEA" w:rsidR="002D6CAC" w:rsidRDefault="002D6CAC" w:rsidP="002D6CAC">
      <w:pPr>
        <w:pStyle w:val="Titre1"/>
      </w:pPr>
      <w:bookmarkStart w:id="14" w:name="_Toc504762577"/>
      <w:r>
        <w:lastRenderedPageBreak/>
        <w:t>Mosquitto</w:t>
      </w:r>
      <w:bookmarkEnd w:id="14"/>
    </w:p>
    <w:p w14:paraId="0B6832D8" w14:textId="7708F848" w:rsidR="002D6CAC" w:rsidRDefault="002D6CAC" w:rsidP="002D6CAC">
      <w:r>
        <w:t>Un broker MQTT est installé sur le RPi afin d’interfacer les différents appareils.</w:t>
      </w:r>
      <w:r>
        <w:br/>
        <w:t>Le broker choisi est Mosquitto, pour l’installer taper la commande suivante dans un terminal du RPi :</w:t>
      </w:r>
      <w:r>
        <w:br/>
      </w:r>
      <w:r>
        <w:rPr>
          <w:rFonts w:cs="Arial"/>
          <w:color w:val="222222"/>
          <w:shd w:val="clear" w:color="auto" w:fill="FFFFFF"/>
        </w:rPr>
        <w:t>sudo apt-get install mosquitto</w:t>
      </w:r>
      <w:r>
        <w:br/>
      </w:r>
    </w:p>
    <w:p w14:paraId="2E29D40C" w14:textId="677D793D" w:rsidR="002D6CAC" w:rsidRDefault="002D6CAC" w:rsidP="002D6CAC">
      <w:r>
        <w:t>Pour lancer le broker, exécuter la commande :</w:t>
      </w:r>
    </w:p>
    <w:p w14:paraId="326EAE3E" w14:textId="434FAEB9" w:rsidR="002D6CAC" w:rsidRDefault="002D6CAC" w:rsidP="002D6CAC">
      <w:r>
        <w:t xml:space="preserve">mosquitto </w:t>
      </w:r>
    </w:p>
    <w:p w14:paraId="62EEB677" w14:textId="6A8E4415" w:rsidR="002D6CAC" w:rsidRDefault="002D6CAC" w:rsidP="002D6CAC"/>
    <w:p w14:paraId="6ED6BDBB" w14:textId="548C9E77" w:rsidR="002D6CAC" w:rsidRDefault="002D6CAC" w:rsidP="002D6CAC">
      <w:r>
        <w:t>Dans un premier terminal taper la commande suivant :</w:t>
      </w:r>
    </w:p>
    <w:p w14:paraId="36C22802" w14:textId="77777777" w:rsidR="002D6CAC" w:rsidRDefault="002D6CAC" w:rsidP="002D6CAC">
      <w:pPr>
        <w:rPr>
          <w:lang w:val="en-US"/>
        </w:rPr>
      </w:pPr>
      <w:r>
        <w:rPr>
          <w:lang w:val="en-US"/>
        </w:rPr>
        <w:t>m</w:t>
      </w:r>
      <w:r w:rsidRPr="002D6CAC">
        <w:rPr>
          <w:lang w:val="en-US"/>
        </w:rPr>
        <w:t>osquitto_sub –h localhost –t test</w:t>
      </w:r>
    </w:p>
    <w:p w14:paraId="75B1D2C8" w14:textId="77777777" w:rsidR="002D6CAC" w:rsidRDefault="002D6CAC" w:rsidP="002D6CAC">
      <w:pPr>
        <w:rPr>
          <w:lang w:val="en-US"/>
        </w:rPr>
      </w:pPr>
    </w:p>
    <w:p w14:paraId="31A81B11" w14:textId="6CD81190" w:rsidR="002D6CAC" w:rsidRPr="002D6CAC" w:rsidRDefault="002D6CAC" w:rsidP="002D6CAC">
      <w:r w:rsidRPr="002D6CAC">
        <w:t>Puis dans un second :</w:t>
      </w:r>
      <w:r w:rsidRPr="002D6CAC">
        <w:br/>
      </w:r>
      <w:r>
        <w:t xml:space="preserve">mosquitto_pub –h localhost –t test –m ‘’hello world’’ </w:t>
      </w:r>
      <w:r>
        <w:br/>
      </w:r>
      <w:r>
        <w:br/>
        <w:t>Si le message « hello world » apparaît dans le premier terminal, le broker est alors actif et fonctionnel.</w:t>
      </w:r>
      <w:r w:rsidRPr="002D6CAC">
        <w:t xml:space="preserve"> </w:t>
      </w:r>
    </w:p>
    <w:p w14:paraId="4A0D6959" w14:textId="4198BDDD" w:rsidR="00EA7D07" w:rsidRPr="00EA7D07" w:rsidRDefault="007A4607" w:rsidP="00EA7D07">
      <w:pPr>
        <w:pStyle w:val="Titre1"/>
      </w:pPr>
      <w:bookmarkStart w:id="15" w:name="_Toc504762578"/>
      <w:r>
        <w:t>ESP8266</w:t>
      </w:r>
      <w:bookmarkEnd w:id="15"/>
    </w:p>
    <w:p w14:paraId="335EBCC7" w14:textId="1CDFFA08" w:rsidR="00EE4E79" w:rsidRDefault="007A4607" w:rsidP="00EE4E79">
      <w:pPr>
        <w:pStyle w:val="Titre2"/>
      </w:pPr>
      <w:bookmarkStart w:id="16" w:name="_Toc504762579"/>
      <w:r>
        <w:t>Sources</w:t>
      </w:r>
      <w:bookmarkEnd w:id="16"/>
    </w:p>
    <w:p w14:paraId="58596CC2" w14:textId="4F2D6032" w:rsidR="00EE4E79" w:rsidRDefault="004C24F8" w:rsidP="00206A29">
      <w:r>
        <w:t>Les programmes installés sur les ESP8266 sont développés sous Arduino IDE.</w:t>
      </w:r>
      <w:r>
        <w:br/>
        <w:t>Le paramétrage est le suivant :</w:t>
      </w:r>
    </w:p>
    <w:p w14:paraId="5BA67EBA" w14:textId="54489A5F" w:rsidR="004C24F8" w:rsidRDefault="004C24F8" w:rsidP="00206A29">
      <w:r>
        <w:rPr>
          <w:noProof/>
        </w:rPr>
        <w:drawing>
          <wp:inline distT="0" distB="0" distL="0" distR="0" wp14:anchorId="27E28AB6" wp14:editId="52D21504">
            <wp:extent cx="4945380" cy="3223168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65" cy="322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049C" w14:textId="2AFCD474" w:rsidR="004C24F8" w:rsidRDefault="004C24F8" w:rsidP="00206A29"/>
    <w:p w14:paraId="2AFC7B36" w14:textId="77777777" w:rsidR="002D6CAC" w:rsidRDefault="004C24F8" w:rsidP="00206A29">
      <w:r>
        <w:t xml:space="preserve">Par compatibilité avec les cartes « bas de gammes » commandées, le type de carte renseigné doit être </w:t>
      </w:r>
      <w:r>
        <w:br/>
        <w:t>« ESP-12 ».</w:t>
      </w:r>
      <w:r>
        <w:br/>
      </w:r>
      <w:r>
        <w:br/>
        <w:t>Pour ouvrir et fermer le volet roulant, deux sources sont nécéssaires : « shutterEngineUp » et « shutterEngineDown ».</w:t>
      </w:r>
      <w:r>
        <w:br/>
      </w:r>
      <w:r>
        <w:br/>
        <w:t>Les deux sources sont très similaires, seules quelques lignes diffères.</w:t>
      </w:r>
      <w:r>
        <w:br/>
        <w:t>Ainsi cette partie du document ne traitera qu’un seul des deux sources, prenons en exemple le programme d’ouverture du volet roulant.</w:t>
      </w:r>
      <w:r>
        <w:br/>
      </w:r>
    </w:p>
    <w:p w14:paraId="35949DB0" w14:textId="77777777" w:rsidR="002D6CAC" w:rsidRDefault="002D6CAC" w:rsidP="00206A29"/>
    <w:p w14:paraId="40C59449" w14:textId="77777777" w:rsidR="002D6CAC" w:rsidRDefault="002D6CAC" w:rsidP="00206A29"/>
    <w:p w14:paraId="5B46ADC3" w14:textId="77777777" w:rsidR="002D6CAC" w:rsidRDefault="002D6CAC" w:rsidP="00206A29"/>
    <w:p w14:paraId="7D2A41E2" w14:textId="77777777" w:rsidR="002D6CAC" w:rsidRDefault="002D6CAC" w:rsidP="00206A29"/>
    <w:p w14:paraId="2E578FC1" w14:textId="77777777" w:rsidR="002D6CAC" w:rsidRDefault="002D6CAC" w:rsidP="00206A29"/>
    <w:p w14:paraId="36A6C632" w14:textId="7297384B" w:rsidR="004C24F8" w:rsidRDefault="004C24F8" w:rsidP="00206A29">
      <w:bookmarkStart w:id="17" w:name="_GoBack"/>
      <w:bookmarkEnd w:id="17"/>
      <w:r>
        <w:lastRenderedPageBreak/>
        <w:br/>
      </w:r>
      <w:r w:rsidRPr="004C24F8">
        <w:rPr>
          <w:b/>
          <w:i/>
        </w:rPr>
        <w:t>shutterEngineUp</w:t>
      </w:r>
      <w:r>
        <w:t> :</w:t>
      </w:r>
    </w:p>
    <w:p w14:paraId="4AC7E51A" w14:textId="16255F17" w:rsidR="004C24F8" w:rsidRDefault="004C24F8" w:rsidP="00206A29"/>
    <w:p w14:paraId="32BDC05C" w14:textId="17A2CE99" w:rsidR="004C24F8" w:rsidRDefault="00216659" w:rsidP="00216659">
      <w:r>
        <w:t>Le code se décompose en trois parties majeures :</w:t>
      </w:r>
    </w:p>
    <w:p w14:paraId="5BDC7269" w14:textId="3FF300E2" w:rsidR="00216659" w:rsidRDefault="00216659" w:rsidP="00216659"/>
    <w:p w14:paraId="6875B265" w14:textId="1674BDD3" w:rsidR="00216659" w:rsidRDefault="00216659" w:rsidP="00216659">
      <w:pPr>
        <w:pStyle w:val="Paragraphedeliste"/>
        <w:numPr>
          <w:ilvl w:val="0"/>
          <w:numId w:val="41"/>
        </w:numPr>
      </w:pPr>
      <w:r>
        <w:t>La connexion au réseau Wi-Fi</w:t>
      </w:r>
    </w:p>
    <w:p w14:paraId="17A2FBF5" w14:textId="4295364A" w:rsidR="00216659" w:rsidRDefault="00216659" w:rsidP="00216659">
      <w:pPr>
        <w:pStyle w:val="Paragraphedeliste"/>
        <w:numPr>
          <w:ilvl w:val="0"/>
          <w:numId w:val="41"/>
        </w:numPr>
      </w:pPr>
      <w:r>
        <w:t>La connexion au broker MQTT</w:t>
      </w:r>
    </w:p>
    <w:p w14:paraId="71507D09" w14:textId="1DEEE65F" w:rsidR="00216659" w:rsidRDefault="00216659" w:rsidP="00216659">
      <w:pPr>
        <w:pStyle w:val="Paragraphedeliste"/>
        <w:numPr>
          <w:ilvl w:val="0"/>
          <w:numId w:val="41"/>
        </w:numPr>
      </w:pPr>
      <w:r>
        <w:t>La boucle principale du programme</w:t>
      </w:r>
    </w:p>
    <w:p w14:paraId="7108870D" w14:textId="0FC7D57F" w:rsidR="00216659" w:rsidRDefault="00216659" w:rsidP="00216659"/>
    <w:p w14:paraId="005629A7" w14:textId="202BBA40" w:rsidR="00216659" w:rsidRDefault="00216659" w:rsidP="00216659">
      <w:pPr>
        <w:pStyle w:val="Titre3"/>
      </w:pPr>
      <w:r>
        <w:t xml:space="preserve"> </w:t>
      </w:r>
      <w:bookmarkStart w:id="18" w:name="_Toc504762580"/>
      <w:r>
        <w:t>Connexion au Wi-Fi</w:t>
      </w:r>
      <w:bookmarkEnd w:id="18"/>
    </w:p>
    <w:p w14:paraId="4894F5E7" w14:textId="55656894" w:rsidR="00216659" w:rsidRDefault="00216659" w:rsidP="00216659">
      <w:pPr>
        <w:pStyle w:val="Normal3"/>
      </w:pPr>
      <w:r w:rsidRPr="00216659">
        <w:rPr>
          <w:b/>
        </w:rPr>
        <w:t>void setup_wifi()</w:t>
      </w:r>
      <w:r>
        <w:t> :</w:t>
      </w:r>
    </w:p>
    <w:p w14:paraId="2E69E1A0" w14:textId="77777777" w:rsidR="00216659" w:rsidRPr="00216659" w:rsidRDefault="00216659" w:rsidP="00216659">
      <w:pPr>
        <w:pStyle w:val="Normal3"/>
      </w:pPr>
    </w:p>
    <w:p w14:paraId="40A8AABA" w14:textId="2CA6B127" w:rsidR="00216659" w:rsidRDefault="00216659" w:rsidP="00216659">
      <w:pPr>
        <w:pStyle w:val="Normal3"/>
      </w:pPr>
      <w:r>
        <w:t>Pour la connexion au réseau Wi-Fi nous utilisons la librairie « ESP8266WiFi.h ».</w:t>
      </w:r>
    </w:p>
    <w:p w14:paraId="11E6FC2A" w14:textId="47E32BC7" w:rsidR="00216659" w:rsidRDefault="00216659" w:rsidP="00216659">
      <w:pPr>
        <w:pStyle w:val="Normal3"/>
      </w:pPr>
      <w:r>
        <w:t>Les éléments de connexion sont déclarés en tant que variables globales.</w:t>
      </w:r>
    </w:p>
    <w:p w14:paraId="375E8AB2" w14:textId="72439D71" w:rsidR="00DB38A2" w:rsidRDefault="00216659" w:rsidP="002D6CAC">
      <w:pPr>
        <w:pStyle w:val="Normal3"/>
      </w:pPr>
      <w:r>
        <w:t>Le programme ne se déroulera seulement si l’ESP8266 a</w:t>
      </w:r>
      <w:r w:rsidR="002D6CAC">
        <w:t>rrive à se connecter au réseau.</w:t>
      </w:r>
    </w:p>
    <w:p w14:paraId="33A66E49" w14:textId="101E7573" w:rsidR="00DB38A2" w:rsidRDefault="00DB38A2" w:rsidP="00216659">
      <w:pPr>
        <w:pStyle w:val="Normal3"/>
      </w:pPr>
    </w:p>
    <w:p w14:paraId="7B8C8049" w14:textId="0ED93B9F" w:rsidR="00DB38A2" w:rsidRDefault="00DB38A2" w:rsidP="00216659">
      <w:pPr>
        <w:pStyle w:val="Normal3"/>
      </w:pPr>
    </w:p>
    <w:p w14:paraId="3ED0F8C9" w14:textId="77777777" w:rsidR="00DB38A2" w:rsidRDefault="00DB38A2" w:rsidP="00216659">
      <w:pPr>
        <w:pStyle w:val="Normal3"/>
      </w:pPr>
    </w:p>
    <w:p w14:paraId="330B3CB8" w14:textId="212662DB" w:rsidR="00216659" w:rsidRDefault="00216659" w:rsidP="00216659">
      <w:pPr>
        <w:pStyle w:val="Titre3"/>
      </w:pPr>
      <w:r>
        <w:t xml:space="preserve"> </w:t>
      </w:r>
      <w:bookmarkStart w:id="19" w:name="_Toc504762581"/>
      <w:r>
        <w:t>Connexion au broker MQTT</w:t>
      </w:r>
      <w:bookmarkEnd w:id="19"/>
    </w:p>
    <w:p w14:paraId="093D8BEF" w14:textId="50164DA5" w:rsidR="00DB38A2" w:rsidRDefault="00DB38A2" w:rsidP="00216659">
      <w:pPr>
        <w:pStyle w:val="Normal3"/>
      </w:pPr>
      <w:r>
        <w:t>La connexion au broker MQTT se fait par le biais de la librairie : « PubSubClient.h ».</w:t>
      </w:r>
    </w:p>
    <w:p w14:paraId="0A961D1C" w14:textId="77777777" w:rsidR="00DB38A2" w:rsidRDefault="00DB38A2" w:rsidP="00216659">
      <w:pPr>
        <w:pStyle w:val="Normal3"/>
      </w:pPr>
    </w:p>
    <w:p w14:paraId="58AB1C8F" w14:textId="52F48B70" w:rsidR="00216659" w:rsidRDefault="00216659" w:rsidP="00216659">
      <w:pPr>
        <w:pStyle w:val="Normal3"/>
      </w:pPr>
      <w:r w:rsidRPr="00790D70">
        <w:rPr>
          <w:b/>
        </w:rPr>
        <w:t>void reconnect() </w:t>
      </w:r>
      <w:r>
        <w:t>:</w:t>
      </w:r>
    </w:p>
    <w:p w14:paraId="1129F7F5" w14:textId="5499F1B6" w:rsidR="00216659" w:rsidRDefault="00216659" w:rsidP="00216659">
      <w:pPr>
        <w:pStyle w:val="Normal3"/>
      </w:pPr>
    </w:p>
    <w:p w14:paraId="30DAAE28" w14:textId="73C089A6" w:rsidR="00216659" w:rsidRDefault="00216659" w:rsidP="00216659">
      <w:pPr>
        <w:pStyle w:val="Normal3"/>
      </w:pPr>
      <w:r>
        <w:t>Cette fonction n’est appelée que si l’ESP8266 perd la connexion au broker MQTT.</w:t>
      </w:r>
      <w:r>
        <w:br/>
        <w:t xml:space="preserve">Dans ce cas, </w:t>
      </w:r>
      <w:r w:rsidR="00DB38A2">
        <w:t>le programme ne se déroulera uniquement si la connexion est raccrochée.</w:t>
      </w:r>
      <w:r w:rsidR="00DB38A2">
        <w:br/>
      </w:r>
    </w:p>
    <w:p w14:paraId="2FFFE4A2" w14:textId="77777777" w:rsidR="00790D70" w:rsidRDefault="00DB38A2" w:rsidP="00216659">
      <w:pPr>
        <w:pStyle w:val="Normal3"/>
      </w:pPr>
      <w:r>
        <w:t>Une fois la connexion effectuée, le programme « écoutera » sur le topic « 1floor/shutterEngineUp » grâce à la méthode : </w:t>
      </w:r>
      <w:r w:rsidRPr="00BF5FCF">
        <w:rPr>
          <w:b/>
        </w:rPr>
        <w:t xml:space="preserve">void </w:t>
      </w:r>
      <w:r w:rsidR="00790D70" w:rsidRPr="00BF5FCF">
        <w:rPr>
          <w:b/>
        </w:rPr>
        <w:t>subscribe(</w:t>
      </w:r>
      <w:r w:rsidRPr="00BF5FCF">
        <w:rPr>
          <w:b/>
        </w:rPr>
        <w:t>char *topic)</w:t>
      </w:r>
      <w:r w:rsidR="00790D70">
        <w:t>.</w:t>
      </w:r>
    </w:p>
    <w:p w14:paraId="3C6DA116" w14:textId="7BFB825B" w:rsidR="00DB38A2" w:rsidRDefault="00790D70" w:rsidP="00216659">
      <w:pPr>
        <w:pStyle w:val="Normal3"/>
        <w:rPr>
          <w:lang w:val="en-US"/>
        </w:rPr>
      </w:pPr>
      <w:r w:rsidRPr="00790D70">
        <w:rPr>
          <w:lang w:val="en-US"/>
        </w:rPr>
        <w:br/>
      </w:r>
      <w:r w:rsidRPr="00790D70">
        <w:rPr>
          <w:b/>
          <w:lang w:val="en-US"/>
        </w:rPr>
        <w:t>void callback(char *topic, byte *payload, unsigned int lenght)</w:t>
      </w:r>
      <w:r w:rsidRPr="00790D70">
        <w:rPr>
          <w:lang w:val="en-US"/>
        </w:rPr>
        <w:t> :</w:t>
      </w:r>
    </w:p>
    <w:p w14:paraId="7AC4C462" w14:textId="26EA6405" w:rsidR="00790D70" w:rsidRDefault="00790D70" w:rsidP="00216659">
      <w:pPr>
        <w:pStyle w:val="Normal3"/>
        <w:rPr>
          <w:lang w:val="en-US"/>
        </w:rPr>
      </w:pPr>
    </w:p>
    <w:p w14:paraId="090BDBD4" w14:textId="3DEF704C" w:rsidR="00790D70" w:rsidRDefault="00790D70" w:rsidP="00216659">
      <w:pPr>
        <w:pStyle w:val="Normal3"/>
      </w:pPr>
      <w:r w:rsidRPr="00790D70">
        <w:t>Une f</w:t>
      </w:r>
      <w:r>
        <w:t>o</w:t>
      </w:r>
      <w:r w:rsidRPr="00790D70">
        <w:t xml:space="preserve">nction </w:t>
      </w:r>
      <w:r>
        <w:t xml:space="preserve">« callback » </w:t>
      </w:r>
      <w:r w:rsidRPr="00790D70">
        <w:t>est app</w:t>
      </w:r>
      <w:r>
        <w:t>e</w:t>
      </w:r>
      <w:r w:rsidRPr="00790D70">
        <w:t>l</w:t>
      </w:r>
      <w:r>
        <w:t>ée à chaque message reçu. Elle prend en paramètre le topic sur lequel le message est reçu, le message reçu et la longueur du message.</w:t>
      </w:r>
      <w:r>
        <w:br/>
        <w:t>C’est dans cette fonction que le message reçu est traité afin de déterminer l’état dans lequel doit se trouver le contact à l’intérieur du relais.</w:t>
      </w:r>
      <w:r>
        <w:br/>
        <w:t xml:space="preserve">Le message « 2 » </w:t>
      </w:r>
      <w:r w:rsidR="00683854">
        <w:t>signifie que le relais doit être activé et donc le contact fermé : le courant passe.</w:t>
      </w:r>
    </w:p>
    <w:p w14:paraId="6B4F5C56" w14:textId="4F85DF6A" w:rsidR="00683854" w:rsidRDefault="00683854" w:rsidP="00216659">
      <w:pPr>
        <w:pStyle w:val="Normal3"/>
      </w:pPr>
      <w:r>
        <w:t>Tandis que le message « 1 » signifie que le relais doit être désactivé et donc le contact ouvert : le courant ne passe plus.</w:t>
      </w:r>
      <w:r>
        <w:br/>
      </w:r>
    </w:p>
    <w:p w14:paraId="47CC9B02" w14:textId="3C1A4A23" w:rsidR="00683854" w:rsidRDefault="00683854" w:rsidP="00683854">
      <w:pPr>
        <w:pStyle w:val="Titre3"/>
      </w:pPr>
      <w:r>
        <w:t xml:space="preserve"> </w:t>
      </w:r>
      <w:bookmarkStart w:id="20" w:name="_Toc504762582"/>
      <w:r>
        <w:t>Boucle principale</w:t>
      </w:r>
      <w:bookmarkEnd w:id="20"/>
    </w:p>
    <w:p w14:paraId="579AFC93" w14:textId="7AC0D4DF" w:rsidR="00683854" w:rsidRDefault="00683854" w:rsidP="00683854">
      <w:pPr>
        <w:pStyle w:val="Normal3"/>
      </w:pPr>
    </w:p>
    <w:p w14:paraId="52B3780E" w14:textId="7DA14B02" w:rsidR="00683854" w:rsidRDefault="00683854" w:rsidP="00683854">
      <w:pPr>
        <w:pStyle w:val="Normal3"/>
      </w:pPr>
      <w:r w:rsidRPr="00683854">
        <w:rPr>
          <w:b/>
        </w:rPr>
        <w:t>void loop</w:t>
      </w:r>
      <w:r>
        <w:t>() :</w:t>
      </w:r>
    </w:p>
    <w:p w14:paraId="2FC787CF" w14:textId="4A1C4815" w:rsidR="00683854" w:rsidRDefault="00683854" w:rsidP="00683854">
      <w:pPr>
        <w:pStyle w:val="Normal3"/>
      </w:pPr>
    </w:p>
    <w:p w14:paraId="5E4CBFE7" w14:textId="2018158A" w:rsidR="00EF38AB" w:rsidRPr="00EF38AB" w:rsidRDefault="00683854" w:rsidP="00EF38AB">
      <w:pPr>
        <w:pStyle w:val="Normal3"/>
      </w:pPr>
      <w:r>
        <w:t>Cette fonction est appelée en boucle tant que l’ESP8266 est alimenté en courant.</w:t>
      </w:r>
      <w:r>
        <w:br/>
        <w:t xml:space="preserve">En fonction de l’état du relais, un message sera publié sur le topic « esp1State » à l’aide de la méthode </w:t>
      </w:r>
      <w:r w:rsidRPr="00BF5FCF">
        <w:rPr>
          <w:b/>
        </w:rPr>
        <w:t>void publ</w:t>
      </w:r>
      <w:r w:rsidR="00EF38AB">
        <w:rPr>
          <w:b/>
        </w:rPr>
        <w:t>i</w:t>
      </w:r>
      <w:r w:rsidR="00EF38AB" w:rsidRPr="00EF38AB">
        <w:rPr>
          <w:b/>
        </w:rPr>
        <w:t>sh(char *topic, const char *payload).</w:t>
      </w:r>
    </w:p>
    <w:p w14:paraId="3D882205" w14:textId="77777777" w:rsidR="00BF5FCF" w:rsidRDefault="00BF5FCF" w:rsidP="00BF5FCF">
      <w:pPr>
        <w:pStyle w:val="Normal3"/>
        <w:rPr>
          <w:b/>
        </w:rPr>
      </w:pPr>
    </w:p>
    <w:p w14:paraId="248C9167" w14:textId="77777777" w:rsidR="00BF5FCF" w:rsidRDefault="00BF5FCF">
      <w:pPr>
        <w:rPr>
          <w:b/>
        </w:rPr>
      </w:pPr>
      <w:r>
        <w:rPr>
          <w:b/>
        </w:rPr>
        <w:br w:type="page"/>
      </w:r>
    </w:p>
    <w:p w14:paraId="1BB5441D" w14:textId="364D7A2E" w:rsidR="00BF5FCF" w:rsidRDefault="00BF5FCF" w:rsidP="00BF5FCF">
      <w:pPr>
        <w:pStyle w:val="Titre1"/>
      </w:pPr>
      <w:r>
        <w:lastRenderedPageBreak/>
        <w:t xml:space="preserve"> </w:t>
      </w:r>
      <w:bookmarkStart w:id="21" w:name="_Toc504762583"/>
      <w:r>
        <w:t>Application</w:t>
      </w:r>
      <w:bookmarkEnd w:id="21"/>
    </w:p>
    <w:p w14:paraId="55550D67" w14:textId="65F96592" w:rsidR="00BF5FCF" w:rsidRDefault="00BF5FCF" w:rsidP="00BF5FCF">
      <w:pPr>
        <w:pStyle w:val="Titre2"/>
      </w:pPr>
      <w:r>
        <w:t xml:space="preserve"> </w:t>
      </w:r>
      <w:bookmarkStart w:id="22" w:name="_Toc504762584"/>
      <w:r>
        <w:t>Application Android</w:t>
      </w:r>
      <w:bookmarkEnd w:id="22"/>
    </w:p>
    <w:p w14:paraId="57091A64" w14:textId="47A7A080" w:rsidR="00BF5FCF" w:rsidRDefault="00BF5FCF" w:rsidP="00BF5FCF">
      <w:pPr>
        <w:pStyle w:val="Normal2"/>
      </w:pPr>
      <w:r>
        <w:t>L’application Android est développée en Javascript à l’aide du framework Cordova.</w:t>
      </w:r>
    </w:p>
    <w:p w14:paraId="04C528A5" w14:textId="25419235" w:rsidR="00EF38AB" w:rsidRDefault="00EF38AB" w:rsidP="00BF5FCF">
      <w:pPr>
        <w:pStyle w:val="Normal2"/>
      </w:pPr>
      <w:r>
        <w:t>Le code source de l’application se trouve dans le fichier « index2.js », le code HTML dans « index2.html » et les styles CSS dans « style.css ».</w:t>
      </w:r>
      <w:r>
        <w:br/>
      </w:r>
      <w:r>
        <w:br/>
        <w:t>Le code Javascript se décompose en quatre parties majeures :</w:t>
      </w:r>
    </w:p>
    <w:p w14:paraId="5F92B70C" w14:textId="4E15144D" w:rsidR="00EF38AB" w:rsidRDefault="00EF38AB" w:rsidP="00BF5FCF">
      <w:pPr>
        <w:pStyle w:val="Normal2"/>
      </w:pPr>
    </w:p>
    <w:p w14:paraId="19B89CF3" w14:textId="68F68F1D" w:rsidR="00EF38AB" w:rsidRDefault="00EF38AB" w:rsidP="00EF38AB">
      <w:pPr>
        <w:pStyle w:val="Normal2"/>
        <w:numPr>
          <w:ilvl w:val="0"/>
          <w:numId w:val="42"/>
        </w:numPr>
      </w:pPr>
      <w:r>
        <w:t>Gestion de la connexion au broker MQTT</w:t>
      </w:r>
    </w:p>
    <w:p w14:paraId="55DD334F" w14:textId="66E1E50E" w:rsidR="00EF38AB" w:rsidRDefault="00EF38AB" w:rsidP="00EF38AB">
      <w:pPr>
        <w:pStyle w:val="Normal2"/>
        <w:numPr>
          <w:ilvl w:val="0"/>
          <w:numId w:val="42"/>
        </w:numPr>
      </w:pPr>
      <w:r>
        <w:t>Pilotage des relais</w:t>
      </w:r>
    </w:p>
    <w:p w14:paraId="031D445F" w14:textId="57299EF2" w:rsidR="00EF38AB" w:rsidRDefault="00EF38AB" w:rsidP="00EF38AB">
      <w:pPr>
        <w:pStyle w:val="Normal2"/>
        <w:numPr>
          <w:ilvl w:val="0"/>
          <w:numId w:val="42"/>
        </w:numPr>
      </w:pPr>
      <w:r>
        <w:t>TTS et Speech recognition</w:t>
      </w:r>
    </w:p>
    <w:p w14:paraId="72C39E6D" w14:textId="35C48C30" w:rsidR="00EF38AB" w:rsidRDefault="00EF38AB" w:rsidP="00EF38AB">
      <w:pPr>
        <w:pStyle w:val="Normal2"/>
        <w:numPr>
          <w:ilvl w:val="0"/>
          <w:numId w:val="42"/>
        </w:numPr>
      </w:pPr>
      <w:r>
        <w:t>Fonction MQTT</w:t>
      </w:r>
    </w:p>
    <w:p w14:paraId="5042D884" w14:textId="7C11E6B6" w:rsidR="00EF38AB" w:rsidRDefault="00EF38AB" w:rsidP="00EF38AB">
      <w:pPr>
        <w:pStyle w:val="Normal2"/>
      </w:pPr>
    </w:p>
    <w:p w14:paraId="3C6792E6" w14:textId="77777777" w:rsidR="00EF38AB" w:rsidRDefault="00EF38AB" w:rsidP="00EF38AB">
      <w:pPr>
        <w:pStyle w:val="Normal2"/>
      </w:pPr>
      <w:r>
        <w:t>Toute la gestion du MQTT se fait par le biais du plugin « cordova-plugin-mqtt ».</w:t>
      </w:r>
    </w:p>
    <w:p w14:paraId="4CD7135C" w14:textId="339D3CCD" w:rsidR="00BF5FCF" w:rsidRDefault="00EF38AB" w:rsidP="00EF38AB">
      <w:pPr>
        <w:pStyle w:val="Normal2"/>
      </w:pPr>
      <w:r>
        <w:t xml:space="preserve">Ce plugin adapte la librairie Java « Paho » au Javascript. </w:t>
      </w:r>
      <w:r>
        <w:br/>
      </w:r>
    </w:p>
    <w:p w14:paraId="32325206" w14:textId="62EC8523" w:rsidR="00EF38AB" w:rsidRPr="00EF38AB" w:rsidRDefault="00EF38AB" w:rsidP="00EF38AB">
      <w:pPr>
        <w:pStyle w:val="Normal2"/>
      </w:pPr>
      <w:r>
        <w:t>La partie TTS est gérée au travers du plugin « cordova-plugin-tts ». Elle permet d’avertir l’utilisateur de tout type de message ou d’erreur sans passer par des pop-ups intempestives pouvant gêner l’expérience utilisateur.</w:t>
      </w:r>
      <w:r>
        <w:br/>
        <w:t>La reconnaissance vocale est embarquée dans le plugin « cordova-plugin-speechrecognition ».</w:t>
      </w:r>
      <w:r w:rsidR="00486CD8">
        <w:t xml:space="preserve"> </w:t>
      </w:r>
    </w:p>
    <w:sectPr w:rsidR="00EF38AB" w:rsidRPr="00EF38AB" w:rsidSect="00C2303B">
      <w:headerReference w:type="even" r:id="rId17"/>
      <w:headerReference w:type="default" r:id="rId18"/>
      <w:pgSz w:w="11906" w:h="16838"/>
      <w:pgMar w:top="1276" w:right="992" w:bottom="851" w:left="992" w:header="567" w:footer="3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E5C5D" w14:textId="77777777" w:rsidR="00C4016C" w:rsidRDefault="00C4016C">
      <w:r>
        <w:separator/>
      </w:r>
    </w:p>
  </w:endnote>
  <w:endnote w:type="continuationSeparator" w:id="0">
    <w:p w14:paraId="25E9DF1B" w14:textId="77777777" w:rsidR="00C4016C" w:rsidRDefault="00C4016C">
      <w:r>
        <w:continuationSeparator/>
      </w:r>
    </w:p>
  </w:endnote>
  <w:endnote w:type="continuationNotice" w:id="1">
    <w:p w14:paraId="403F68D9" w14:textId="77777777" w:rsidR="00C4016C" w:rsidRDefault="00C40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Lt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3A767" w14:textId="5E892405" w:rsidR="00BC52C2" w:rsidRPr="00ED2EDE" w:rsidRDefault="00252994">
    <w:pPr>
      <w:pStyle w:val="Pieddepage"/>
      <w:pBdr>
        <w:top w:val="thinThickSmallGap" w:sz="24" w:space="1" w:color="622423" w:themeColor="accent2" w:themeShade="7F"/>
      </w:pBdr>
      <w:rPr>
        <w:rFonts w:eastAsiaTheme="majorEastAsia" w:cs="Arial"/>
      </w:rPr>
    </w:pPr>
    <w:r>
      <w:rPr>
        <w:rFonts w:eastAsiaTheme="majorEastAsia" w:cs="Arial"/>
      </w:rPr>
      <w:t>Analyse détaillée : IOTProject</w:t>
    </w:r>
    <w:r>
      <w:rPr>
        <w:rFonts w:eastAsiaTheme="majorEastAsia" w:cs="Arial"/>
      </w:rPr>
      <w:tab/>
    </w:r>
    <w:r>
      <w:rPr>
        <w:rFonts w:eastAsiaTheme="majorEastAsia" w:cs="Arial"/>
      </w:rPr>
      <w:tab/>
    </w:r>
    <w:r>
      <w:rPr>
        <w:rFonts w:eastAsiaTheme="majorEastAsia" w:cs="Arial"/>
      </w:rPr>
      <w:tab/>
      <w:t>Page</w:t>
    </w:r>
    <w:r w:rsidR="00BC52C2" w:rsidRPr="00ED2EDE">
      <w:rPr>
        <w:rFonts w:eastAsiaTheme="majorEastAsia" w:cs="Arial"/>
      </w:rPr>
      <w:t xml:space="preserve"> </w:t>
    </w:r>
    <w:r w:rsidR="00BC52C2" w:rsidRPr="00ED2EDE">
      <w:rPr>
        <w:rFonts w:eastAsiaTheme="minorEastAsia" w:cs="Arial"/>
      </w:rPr>
      <w:fldChar w:fldCharType="begin"/>
    </w:r>
    <w:r w:rsidR="00BC52C2" w:rsidRPr="00ED2EDE">
      <w:rPr>
        <w:rFonts w:cs="Arial"/>
      </w:rPr>
      <w:instrText>PAGE   \* MERGEFORMAT</w:instrText>
    </w:r>
    <w:r w:rsidR="00BC52C2" w:rsidRPr="00ED2EDE">
      <w:rPr>
        <w:rFonts w:eastAsiaTheme="minorEastAsia" w:cs="Arial"/>
      </w:rPr>
      <w:fldChar w:fldCharType="separate"/>
    </w:r>
    <w:r w:rsidR="002D6CAC" w:rsidRPr="002D6CAC">
      <w:rPr>
        <w:rFonts w:eastAsiaTheme="majorEastAsia" w:cs="Arial"/>
        <w:noProof/>
      </w:rPr>
      <w:t>6</w:t>
    </w:r>
    <w:r w:rsidR="00BC52C2" w:rsidRPr="00ED2EDE">
      <w:rPr>
        <w:rFonts w:eastAsiaTheme="majorEastAsia" w:cs="Arial"/>
      </w:rPr>
      <w:fldChar w:fldCharType="end"/>
    </w:r>
  </w:p>
  <w:p w14:paraId="15EA0857" w14:textId="77777777" w:rsidR="00BC52C2" w:rsidRDefault="00BC52C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53D31" w14:textId="77777777" w:rsidR="00C4016C" w:rsidRDefault="00C4016C">
      <w:r>
        <w:separator/>
      </w:r>
    </w:p>
  </w:footnote>
  <w:footnote w:type="continuationSeparator" w:id="0">
    <w:p w14:paraId="07E61531" w14:textId="77777777" w:rsidR="00C4016C" w:rsidRDefault="00C4016C">
      <w:r>
        <w:continuationSeparator/>
      </w:r>
    </w:p>
  </w:footnote>
  <w:footnote w:type="continuationNotice" w:id="1">
    <w:p w14:paraId="28AD0002" w14:textId="77777777" w:rsidR="00C4016C" w:rsidRDefault="00C401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25DCB" w14:textId="15385E42" w:rsidR="00BC52C2" w:rsidRDefault="00BC52C2" w:rsidP="003C5F42">
    <w:pPr>
      <w:pStyle w:val="En-tte"/>
      <w:ind w:left="-709"/>
      <w:jc w:val="center"/>
      <w:rPr>
        <w:i/>
      </w:rPr>
    </w:pPr>
    <w:r>
      <w:rPr>
        <w:i/>
      </w:rPr>
      <w:t>MESA BELLA Finance</w:t>
    </w:r>
  </w:p>
  <w:p w14:paraId="6624DA6F" w14:textId="77777777" w:rsidR="00BC52C2" w:rsidRDefault="00BC52C2" w:rsidP="00736101">
    <w:pPr>
      <w:pStyle w:val="En-tte"/>
      <w:ind w:left="-567"/>
      <w:jc w:val="center"/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D6D8AE" wp14:editId="05A17554">
              <wp:simplePos x="0" y="0"/>
              <wp:positionH relativeFrom="column">
                <wp:posOffset>-19050</wp:posOffset>
              </wp:positionH>
              <wp:positionV relativeFrom="paragraph">
                <wp:posOffset>133350</wp:posOffset>
              </wp:positionV>
              <wp:extent cx="6309360" cy="1270"/>
              <wp:effectExtent l="0" t="0" r="0" b="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127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F35E78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5pt" to="495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" o:allowincell="f" strokecolor="#e36c0a" strokeweight="2.25pt"/>
          </w:pict>
        </mc:Fallback>
      </mc:AlternateContent>
    </w:r>
  </w:p>
  <w:p w14:paraId="2EDCBC2D" w14:textId="77777777" w:rsidR="00BC52C2" w:rsidRDefault="00BC52C2" w:rsidP="007361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4CC11" w14:textId="77777777" w:rsidR="00BC52C2" w:rsidRDefault="00BC52C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79CFC" w14:textId="3B842595" w:rsidR="00BC52C2" w:rsidRDefault="00BC52C2" w:rsidP="004979F7">
    <w:pPr>
      <w:pStyle w:val="En-tte"/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8BAEE1D" wp14:editId="1E1EDC27">
              <wp:simplePos x="0" y="0"/>
              <wp:positionH relativeFrom="column">
                <wp:posOffset>-19050</wp:posOffset>
              </wp:positionH>
              <wp:positionV relativeFrom="paragraph">
                <wp:posOffset>133350</wp:posOffset>
              </wp:positionV>
              <wp:extent cx="6309360" cy="127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127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B2DDEA0" id="Line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5pt" to="495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" o:allowincell="f" strokecolor="#e36c0a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15C3EDE"/>
    <w:lvl w:ilvl="0">
      <w:start w:val="1"/>
      <w:numFmt w:val="decimal"/>
      <w:pStyle w:val="Titre1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decimal"/>
      <w:pStyle w:val="Titre2"/>
      <w:lvlText w:val="%1.%2."/>
      <w:legacy w:legacy="1" w:legacySpace="0" w:legacyIndent="284"/>
      <w:lvlJc w:val="left"/>
      <w:pPr>
        <w:ind w:left="568" w:hanging="284"/>
      </w:pPr>
    </w:lvl>
    <w:lvl w:ilvl="2">
      <w:start w:val="1"/>
      <w:numFmt w:val="decimal"/>
      <w:pStyle w:val="Titre3"/>
      <w:lvlText w:val="%1.%2.%3."/>
      <w:legacy w:legacy="1" w:legacySpace="0" w:legacyIndent="284"/>
      <w:lvlJc w:val="left"/>
      <w:pPr>
        <w:ind w:left="1419" w:hanging="284"/>
      </w:pPr>
    </w:lvl>
    <w:lvl w:ilvl="3">
      <w:start w:val="1"/>
      <w:numFmt w:val="decimal"/>
      <w:pStyle w:val="Titre4"/>
      <w:lvlText w:val="%1.%2.%3.%4."/>
      <w:legacy w:legacy="1" w:legacySpace="0" w:legacyIndent="284"/>
      <w:lvlJc w:val="left"/>
      <w:pPr>
        <w:ind w:left="4112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5."/>
      <w:legacy w:legacy="1" w:legacySpace="0" w:legacyIndent="284"/>
      <w:lvlJc w:val="left"/>
      <w:pPr>
        <w:ind w:left="284" w:hanging="284"/>
      </w:pPr>
    </w:lvl>
    <w:lvl w:ilvl="5">
      <w:start w:val="1"/>
      <w:numFmt w:val="decimal"/>
      <w:pStyle w:val="Titre6"/>
      <w:lvlText w:val="%6."/>
      <w:legacy w:legacy="1" w:legacySpace="0" w:legacyIndent="284"/>
      <w:lvlJc w:val="left"/>
      <w:pPr>
        <w:ind w:left="1704" w:hanging="284"/>
      </w:pPr>
    </w:lvl>
    <w:lvl w:ilvl="6">
      <w:start w:val="1"/>
      <w:numFmt w:val="decimal"/>
      <w:pStyle w:val="Titre7"/>
      <w:lvlText w:val="%7."/>
      <w:legacy w:legacy="1" w:legacySpace="0" w:legacyIndent="284"/>
      <w:lvlJc w:val="left"/>
      <w:pPr>
        <w:ind w:left="1988" w:hanging="284"/>
      </w:pPr>
    </w:lvl>
    <w:lvl w:ilvl="7">
      <w:start w:val="1"/>
      <w:numFmt w:val="decimal"/>
      <w:pStyle w:val="Titre8"/>
      <w:lvlText w:val="%8."/>
      <w:legacy w:legacy="1" w:legacySpace="0" w:legacyIndent="284"/>
      <w:lvlJc w:val="left"/>
      <w:pPr>
        <w:ind w:left="2272" w:hanging="284"/>
      </w:pPr>
    </w:lvl>
    <w:lvl w:ilvl="8">
      <w:start w:val="1"/>
      <w:numFmt w:val="decimal"/>
      <w:pStyle w:val="Titre9"/>
      <w:lvlText w:val="%9."/>
      <w:legacy w:legacy="1" w:legacySpace="0" w:legacyIndent="284"/>
      <w:lvlJc w:val="left"/>
      <w:pPr>
        <w:ind w:left="2556" w:hanging="284"/>
      </w:pPr>
    </w:lvl>
  </w:abstractNum>
  <w:abstractNum w:abstractNumId="1" w15:restartNumberingAfterBreak="0">
    <w:nsid w:val="00C41152"/>
    <w:multiLevelType w:val="hybridMultilevel"/>
    <w:tmpl w:val="24AE8F64"/>
    <w:lvl w:ilvl="0" w:tplc="614E5438">
      <w:start w:val="1"/>
      <w:numFmt w:val="bullet"/>
      <w:pStyle w:val="Style2"/>
      <w:lvlText w:val=""/>
      <w:lvlJc w:val="left"/>
      <w:pPr>
        <w:ind w:left="928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7CF5367"/>
    <w:multiLevelType w:val="hybridMultilevel"/>
    <w:tmpl w:val="1ED63DAE"/>
    <w:lvl w:ilvl="0" w:tplc="32ECF3B2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9D08AA80">
      <w:numFmt w:val="bullet"/>
      <w:lvlText w:val="-"/>
      <w:lvlJc w:val="left"/>
      <w:pPr>
        <w:ind w:left="1788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B22F7F"/>
    <w:multiLevelType w:val="hybridMultilevel"/>
    <w:tmpl w:val="97BED862"/>
    <w:lvl w:ilvl="0" w:tplc="19E0144C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17B23CA1"/>
    <w:multiLevelType w:val="hybridMultilevel"/>
    <w:tmpl w:val="7AD23508"/>
    <w:lvl w:ilvl="0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E5B348D"/>
    <w:multiLevelType w:val="hybridMultilevel"/>
    <w:tmpl w:val="C88C2D7A"/>
    <w:lvl w:ilvl="0" w:tplc="F2A89E48">
      <w:start w:val="13"/>
      <w:numFmt w:val="bullet"/>
      <w:pStyle w:val="Tirets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52B8F1E4">
      <w:start w:val="1"/>
      <w:numFmt w:val="bullet"/>
      <w:lvlText w:val=""/>
      <w:lvlJc w:val="left"/>
      <w:pPr>
        <w:ind w:left="6480" w:hanging="360"/>
      </w:pPr>
      <w:rPr>
        <w:rFonts w:ascii="Wingdings" w:eastAsia="Times New Roman" w:hAnsi="Wingdings" w:hint="default"/>
      </w:rPr>
    </w:lvl>
  </w:abstractNum>
  <w:abstractNum w:abstractNumId="6" w15:restartNumberingAfterBreak="0">
    <w:nsid w:val="212E1FF1"/>
    <w:multiLevelType w:val="hybridMultilevel"/>
    <w:tmpl w:val="9B36CB74"/>
    <w:lvl w:ilvl="0" w:tplc="D72EA74C">
      <w:start w:val="1"/>
      <w:numFmt w:val="bullet"/>
      <w:pStyle w:val="Puce4Car1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D021E2">
      <w:start w:val="1"/>
      <w:numFmt w:val="bullet"/>
      <w:pStyle w:val="Puce5Car1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9392F1FA">
      <w:start w:val="1"/>
      <w:numFmt w:val="bullet"/>
      <w:pStyle w:val="Puce6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664F56"/>
    <w:multiLevelType w:val="hybridMultilevel"/>
    <w:tmpl w:val="621C4206"/>
    <w:lvl w:ilvl="0" w:tplc="3A46DD08">
      <w:start w:val="3"/>
      <w:numFmt w:val="bullet"/>
      <w:pStyle w:val="Style2BTT"/>
      <w:lvlText w:val="-"/>
      <w:lvlJc w:val="left"/>
      <w:pPr>
        <w:ind w:left="151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8" w15:restartNumberingAfterBreak="0">
    <w:nsid w:val="33254BE4"/>
    <w:multiLevelType w:val="hybridMultilevel"/>
    <w:tmpl w:val="FBCC896E"/>
    <w:lvl w:ilvl="0" w:tplc="FFE47D4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2ECF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E5704"/>
    <w:multiLevelType w:val="hybridMultilevel"/>
    <w:tmpl w:val="1AC2DA86"/>
    <w:lvl w:ilvl="0" w:tplc="5E929AAE">
      <w:start w:val="1"/>
      <w:numFmt w:val="decimal"/>
      <w:pStyle w:val="Annexe"/>
      <w:lvlText w:val="Annexe %1"/>
      <w:lvlJc w:val="left"/>
      <w:pPr>
        <w:tabs>
          <w:tab w:val="num" w:pos="1437"/>
        </w:tabs>
        <w:ind w:left="717" w:hanging="360"/>
      </w:pPr>
      <w:rPr>
        <w:rFonts w:hint="default"/>
      </w:rPr>
    </w:lvl>
    <w:lvl w:ilvl="1" w:tplc="B1047C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52C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DC0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684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CB0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9EA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848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3EE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72C0E"/>
    <w:multiLevelType w:val="hybridMultilevel"/>
    <w:tmpl w:val="B7D044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67536C"/>
    <w:multiLevelType w:val="multilevel"/>
    <w:tmpl w:val="8E48C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re5A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re6A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374D3996"/>
    <w:multiLevelType w:val="hybridMultilevel"/>
    <w:tmpl w:val="C9E86B64"/>
    <w:lvl w:ilvl="0" w:tplc="3FFACD4E">
      <w:start w:val="1"/>
      <w:numFmt w:val="bullet"/>
      <w:pStyle w:val="Puce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-1044"/>
        </w:tabs>
        <w:ind w:left="-104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-324"/>
        </w:tabs>
        <w:ind w:left="-3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"/>
        </w:tabs>
        <w:ind w:left="3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hint="default"/>
      </w:rPr>
    </w:lvl>
  </w:abstractNum>
  <w:abstractNum w:abstractNumId="13" w15:restartNumberingAfterBreak="0">
    <w:nsid w:val="39A8347A"/>
    <w:multiLevelType w:val="hybridMultilevel"/>
    <w:tmpl w:val="491ADFCA"/>
    <w:lvl w:ilvl="0" w:tplc="8B441844">
      <w:start w:val="1"/>
      <w:numFmt w:val="bullet"/>
      <w:pStyle w:val="Puce3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ECF3B2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3AAC09CE"/>
    <w:multiLevelType w:val="multilevel"/>
    <w:tmpl w:val="A8985B6E"/>
    <w:numStyleLink w:val="StyleAvecpuces1"/>
  </w:abstractNum>
  <w:abstractNum w:abstractNumId="15" w15:restartNumberingAfterBreak="0">
    <w:nsid w:val="3E8A69CB"/>
    <w:multiLevelType w:val="hybridMultilevel"/>
    <w:tmpl w:val="BCD84886"/>
    <w:lvl w:ilvl="0" w:tplc="19E0144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32ECF3B2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6" w15:restartNumberingAfterBreak="0">
    <w:nsid w:val="3EF85F69"/>
    <w:multiLevelType w:val="hybridMultilevel"/>
    <w:tmpl w:val="3FC4ABF8"/>
    <w:lvl w:ilvl="0" w:tplc="DD6E46B2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420447C5"/>
    <w:multiLevelType w:val="hybridMultilevel"/>
    <w:tmpl w:val="1E0AD9E8"/>
    <w:lvl w:ilvl="0" w:tplc="484AC868">
      <w:start w:val="1"/>
      <w:numFmt w:val="bullet"/>
      <w:pStyle w:val="Style3PuceBT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6736206"/>
    <w:multiLevelType w:val="hybridMultilevel"/>
    <w:tmpl w:val="BCA20920"/>
    <w:lvl w:ilvl="0" w:tplc="3D8A2B86">
      <w:start w:val="5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pStyle w:val="Style4"/>
      <w:lvlText w:val=""/>
      <w:lvlJc w:val="left"/>
      <w:pPr>
        <w:ind w:left="15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9" w15:restartNumberingAfterBreak="0">
    <w:nsid w:val="4B327569"/>
    <w:multiLevelType w:val="multilevel"/>
    <w:tmpl w:val="7F72A9F4"/>
    <w:styleLink w:val="Listeencours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BD15CC7"/>
    <w:multiLevelType w:val="hybridMultilevel"/>
    <w:tmpl w:val="7D6AD208"/>
    <w:lvl w:ilvl="0" w:tplc="B114C5F4">
      <w:start w:val="1"/>
      <w:numFmt w:val="bullet"/>
      <w:pStyle w:val="Puce2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47B8D"/>
    <w:multiLevelType w:val="multilevel"/>
    <w:tmpl w:val="25A48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F276064"/>
    <w:multiLevelType w:val="hybridMultilevel"/>
    <w:tmpl w:val="5ABC33FA"/>
    <w:lvl w:ilvl="0" w:tplc="FB8CDB40">
      <w:start w:val="1"/>
      <w:numFmt w:val="bullet"/>
      <w:pStyle w:val="Puce7"/>
      <w:lvlText w:val=""/>
      <w:lvlJc w:val="left"/>
      <w:pPr>
        <w:tabs>
          <w:tab w:val="num" w:pos="2345"/>
        </w:tabs>
        <w:ind w:left="23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603"/>
    <w:multiLevelType w:val="hybridMultilevel"/>
    <w:tmpl w:val="D8C8F1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E0144C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584C02"/>
    <w:multiLevelType w:val="hybridMultilevel"/>
    <w:tmpl w:val="5FCEF38E"/>
    <w:lvl w:ilvl="0" w:tplc="FFE47D4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F09E7"/>
    <w:multiLevelType w:val="hybridMultilevel"/>
    <w:tmpl w:val="3B582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54DAC"/>
    <w:multiLevelType w:val="hybridMultilevel"/>
    <w:tmpl w:val="58CE42D0"/>
    <w:lvl w:ilvl="0" w:tplc="987EB05C">
      <w:start w:val="1"/>
      <w:numFmt w:val="bullet"/>
      <w:pStyle w:val="Puce8"/>
      <w:lvlText w:val="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E704C">
      <w:start w:val="1"/>
      <w:numFmt w:val="bullet"/>
      <w:pStyle w:val="Puce8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C3C1E"/>
    <w:multiLevelType w:val="hybridMultilevel"/>
    <w:tmpl w:val="15F007D2"/>
    <w:lvl w:ilvl="0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 w15:restartNumberingAfterBreak="0">
    <w:nsid w:val="63AB596C"/>
    <w:multiLevelType w:val="multilevel"/>
    <w:tmpl w:val="BC4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A72636"/>
    <w:multiLevelType w:val="hybridMultilevel"/>
    <w:tmpl w:val="5F6657C4"/>
    <w:lvl w:ilvl="0" w:tplc="040C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0" w15:restartNumberingAfterBreak="0">
    <w:nsid w:val="69315425"/>
    <w:multiLevelType w:val="hybridMultilevel"/>
    <w:tmpl w:val="B7525DB2"/>
    <w:lvl w:ilvl="0" w:tplc="19E0144C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6A103108"/>
    <w:multiLevelType w:val="hybridMultilevel"/>
    <w:tmpl w:val="880465C2"/>
    <w:lvl w:ilvl="0" w:tplc="8A705C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B14FC"/>
    <w:multiLevelType w:val="hybridMultilevel"/>
    <w:tmpl w:val="8AC4187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175229"/>
    <w:multiLevelType w:val="hybridMultilevel"/>
    <w:tmpl w:val="C5A83278"/>
    <w:lvl w:ilvl="0" w:tplc="4754E00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9B366A"/>
    <w:multiLevelType w:val="multilevel"/>
    <w:tmpl w:val="A8985B6E"/>
    <w:styleLink w:val="StyleAvecpuces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pStyle w:val="StylePuce3Justifi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83690"/>
    <w:multiLevelType w:val="multilevel"/>
    <w:tmpl w:val="A55C38D8"/>
    <w:styleLink w:val="Listeencours1"/>
    <w:lvl w:ilvl="0">
      <w:start w:val="9"/>
      <w:numFmt w:val="decimal"/>
      <w:lvlText w:val="%1."/>
      <w:lvlJc w:val="left"/>
      <w:pPr>
        <w:tabs>
          <w:tab w:val="num" w:pos="224"/>
        </w:tabs>
        <w:ind w:left="22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6"/>
        </w:tabs>
        <w:ind w:left="65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8"/>
        </w:tabs>
        <w:ind w:left="10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64"/>
        </w:tabs>
        <w:ind w:left="1592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tabs>
          <w:tab w:val="num" w:pos="2384"/>
        </w:tabs>
        <w:ind w:left="20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4"/>
        </w:tabs>
        <w:ind w:left="26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4"/>
        </w:tabs>
        <w:ind w:left="31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4"/>
        </w:tabs>
        <w:ind w:left="36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04"/>
        </w:tabs>
        <w:ind w:left="4184" w:hanging="1440"/>
      </w:pPr>
      <w:rPr>
        <w:rFonts w:hint="default"/>
      </w:rPr>
    </w:lvl>
  </w:abstractNum>
  <w:abstractNum w:abstractNumId="36" w15:restartNumberingAfterBreak="0">
    <w:nsid w:val="76E636C1"/>
    <w:multiLevelType w:val="hybridMultilevel"/>
    <w:tmpl w:val="667053C4"/>
    <w:lvl w:ilvl="0" w:tplc="251E351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843996"/>
    <w:multiLevelType w:val="hybridMultilevel"/>
    <w:tmpl w:val="5F4A0CA0"/>
    <w:lvl w:ilvl="0" w:tplc="9D08AA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62F3"/>
    <w:multiLevelType w:val="hybridMultilevel"/>
    <w:tmpl w:val="C65E802C"/>
    <w:lvl w:ilvl="0" w:tplc="040C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9" w15:restartNumberingAfterBreak="0">
    <w:nsid w:val="7EB40E82"/>
    <w:multiLevelType w:val="hybridMultilevel"/>
    <w:tmpl w:val="662C1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13"/>
  </w:num>
  <w:num w:numId="5">
    <w:abstractNumId w:val="6"/>
  </w:num>
  <w:num w:numId="6">
    <w:abstractNumId w:val="11"/>
  </w:num>
  <w:num w:numId="7">
    <w:abstractNumId w:val="35"/>
  </w:num>
  <w:num w:numId="8">
    <w:abstractNumId w:val="19"/>
  </w:num>
  <w:num w:numId="9">
    <w:abstractNumId w:val="26"/>
  </w:num>
  <w:num w:numId="10">
    <w:abstractNumId w:val="22"/>
  </w:num>
  <w:num w:numId="11">
    <w:abstractNumId w:val="0"/>
  </w:num>
  <w:num w:numId="12">
    <w:abstractNumId w:val="34"/>
  </w:num>
  <w:num w:numId="13">
    <w:abstractNumId w:val="14"/>
  </w:num>
  <w:num w:numId="14">
    <w:abstractNumId w:val="5"/>
  </w:num>
  <w:num w:numId="15">
    <w:abstractNumId w:val="7"/>
  </w:num>
  <w:num w:numId="16">
    <w:abstractNumId w:val="23"/>
  </w:num>
  <w:num w:numId="17">
    <w:abstractNumId w:val="33"/>
  </w:num>
  <w:num w:numId="18">
    <w:abstractNumId w:val="4"/>
  </w:num>
  <w:num w:numId="19">
    <w:abstractNumId w:val="27"/>
  </w:num>
  <w:num w:numId="20">
    <w:abstractNumId w:val="29"/>
  </w:num>
  <w:num w:numId="21">
    <w:abstractNumId w:val="18"/>
  </w:num>
  <w:num w:numId="22">
    <w:abstractNumId w:val="8"/>
  </w:num>
  <w:num w:numId="23">
    <w:abstractNumId w:val="32"/>
  </w:num>
  <w:num w:numId="24">
    <w:abstractNumId w:val="37"/>
  </w:num>
  <w:num w:numId="25">
    <w:abstractNumId w:val="2"/>
  </w:num>
  <w:num w:numId="26">
    <w:abstractNumId w:val="17"/>
  </w:num>
  <w:num w:numId="27">
    <w:abstractNumId w:val="1"/>
  </w:num>
  <w:num w:numId="28">
    <w:abstractNumId w:val="15"/>
  </w:num>
  <w:num w:numId="29">
    <w:abstractNumId w:val="16"/>
  </w:num>
  <w:num w:numId="30">
    <w:abstractNumId w:val="31"/>
  </w:num>
  <w:num w:numId="31">
    <w:abstractNumId w:val="3"/>
  </w:num>
  <w:num w:numId="32">
    <w:abstractNumId w:val="30"/>
  </w:num>
  <w:num w:numId="33">
    <w:abstractNumId w:val="24"/>
  </w:num>
  <w:num w:numId="34">
    <w:abstractNumId w:val="38"/>
  </w:num>
  <w:num w:numId="35">
    <w:abstractNumId w:val="21"/>
  </w:num>
  <w:num w:numId="36">
    <w:abstractNumId w:val="28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</w:num>
  <w:num w:numId="41">
    <w:abstractNumId w:val="25"/>
  </w:num>
  <w:num w:numId="42">
    <w:abstractNumId w:val="10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rélien">
    <w15:presenceInfo w15:providerId="None" w15:userId="Aurél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B3"/>
    <w:rsid w:val="0000305D"/>
    <w:rsid w:val="00003517"/>
    <w:rsid w:val="00003E8D"/>
    <w:rsid w:val="00004807"/>
    <w:rsid w:val="00004DCB"/>
    <w:rsid w:val="000052BD"/>
    <w:rsid w:val="00010695"/>
    <w:rsid w:val="00011FCE"/>
    <w:rsid w:val="00012684"/>
    <w:rsid w:val="000154CD"/>
    <w:rsid w:val="00016376"/>
    <w:rsid w:val="00016679"/>
    <w:rsid w:val="00020D82"/>
    <w:rsid w:val="00020E1B"/>
    <w:rsid w:val="000219DA"/>
    <w:rsid w:val="00021A20"/>
    <w:rsid w:val="00022851"/>
    <w:rsid w:val="0002424B"/>
    <w:rsid w:val="000256CC"/>
    <w:rsid w:val="000259FC"/>
    <w:rsid w:val="00025C61"/>
    <w:rsid w:val="000276FE"/>
    <w:rsid w:val="00030189"/>
    <w:rsid w:val="0003042B"/>
    <w:rsid w:val="0003093E"/>
    <w:rsid w:val="00031AB2"/>
    <w:rsid w:val="0003215B"/>
    <w:rsid w:val="00035EE1"/>
    <w:rsid w:val="00036537"/>
    <w:rsid w:val="000423D5"/>
    <w:rsid w:val="0004285E"/>
    <w:rsid w:val="00042C82"/>
    <w:rsid w:val="00043C8A"/>
    <w:rsid w:val="00043F39"/>
    <w:rsid w:val="00045485"/>
    <w:rsid w:val="000460BB"/>
    <w:rsid w:val="00046D5B"/>
    <w:rsid w:val="00046EBB"/>
    <w:rsid w:val="00047175"/>
    <w:rsid w:val="00047F64"/>
    <w:rsid w:val="00052A87"/>
    <w:rsid w:val="00052EAA"/>
    <w:rsid w:val="000543E2"/>
    <w:rsid w:val="00054E9A"/>
    <w:rsid w:val="000552C5"/>
    <w:rsid w:val="000553AF"/>
    <w:rsid w:val="00056A1A"/>
    <w:rsid w:val="00057673"/>
    <w:rsid w:val="00057980"/>
    <w:rsid w:val="000615A2"/>
    <w:rsid w:val="000636C7"/>
    <w:rsid w:val="0006383B"/>
    <w:rsid w:val="00065BBC"/>
    <w:rsid w:val="000663EF"/>
    <w:rsid w:val="00067B3A"/>
    <w:rsid w:val="00070D35"/>
    <w:rsid w:val="00071FDD"/>
    <w:rsid w:val="0007227E"/>
    <w:rsid w:val="0007244B"/>
    <w:rsid w:val="000726FA"/>
    <w:rsid w:val="00072EB4"/>
    <w:rsid w:val="0007652C"/>
    <w:rsid w:val="00076721"/>
    <w:rsid w:val="00076BF2"/>
    <w:rsid w:val="000774D7"/>
    <w:rsid w:val="0007766F"/>
    <w:rsid w:val="000778E6"/>
    <w:rsid w:val="000812B8"/>
    <w:rsid w:val="00081BC3"/>
    <w:rsid w:val="0008267E"/>
    <w:rsid w:val="00083040"/>
    <w:rsid w:val="00084928"/>
    <w:rsid w:val="00084C90"/>
    <w:rsid w:val="000930EA"/>
    <w:rsid w:val="00094CB2"/>
    <w:rsid w:val="000A0394"/>
    <w:rsid w:val="000A05F2"/>
    <w:rsid w:val="000A0B45"/>
    <w:rsid w:val="000A0E4F"/>
    <w:rsid w:val="000A1131"/>
    <w:rsid w:val="000A2419"/>
    <w:rsid w:val="000A273A"/>
    <w:rsid w:val="000A3548"/>
    <w:rsid w:val="000A3B65"/>
    <w:rsid w:val="000A4B16"/>
    <w:rsid w:val="000A5172"/>
    <w:rsid w:val="000A7DD6"/>
    <w:rsid w:val="000B2B2C"/>
    <w:rsid w:val="000B36B0"/>
    <w:rsid w:val="000B4E09"/>
    <w:rsid w:val="000B7B93"/>
    <w:rsid w:val="000C04A0"/>
    <w:rsid w:val="000C1C5D"/>
    <w:rsid w:val="000C5CB5"/>
    <w:rsid w:val="000C6A13"/>
    <w:rsid w:val="000C7247"/>
    <w:rsid w:val="000D00F8"/>
    <w:rsid w:val="000D0134"/>
    <w:rsid w:val="000D0912"/>
    <w:rsid w:val="000D1A3A"/>
    <w:rsid w:val="000D24AC"/>
    <w:rsid w:val="000D2A8F"/>
    <w:rsid w:val="000D2AB0"/>
    <w:rsid w:val="000D2E06"/>
    <w:rsid w:val="000D3F77"/>
    <w:rsid w:val="000D4E21"/>
    <w:rsid w:val="000D56AB"/>
    <w:rsid w:val="000D5D64"/>
    <w:rsid w:val="000D79E4"/>
    <w:rsid w:val="000D7D6E"/>
    <w:rsid w:val="000E1F06"/>
    <w:rsid w:val="000E3199"/>
    <w:rsid w:val="000E324A"/>
    <w:rsid w:val="000E4917"/>
    <w:rsid w:val="000E65AA"/>
    <w:rsid w:val="000E7459"/>
    <w:rsid w:val="000F0B65"/>
    <w:rsid w:val="000F2A3B"/>
    <w:rsid w:val="000F3FCE"/>
    <w:rsid w:val="000F47B5"/>
    <w:rsid w:val="000F4AFB"/>
    <w:rsid w:val="000F69DC"/>
    <w:rsid w:val="00100A8E"/>
    <w:rsid w:val="001024B9"/>
    <w:rsid w:val="0010278F"/>
    <w:rsid w:val="00102D92"/>
    <w:rsid w:val="001034CA"/>
    <w:rsid w:val="0010658B"/>
    <w:rsid w:val="00106BBF"/>
    <w:rsid w:val="00107746"/>
    <w:rsid w:val="0011031D"/>
    <w:rsid w:val="00114338"/>
    <w:rsid w:val="0011473C"/>
    <w:rsid w:val="0011658D"/>
    <w:rsid w:val="00116F0E"/>
    <w:rsid w:val="0012065A"/>
    <w:rsid w:val="00120A21"/>
    <w:rsid w:val="00120FCB"/>
    <w:rsid w:val="00121BE4"/>
    <w:rsid w:val="00122334"/>
    <w:rsid w:val="00122434"/>
    <w:rsid w:val="00122B34"/>
    <w:rsid w:val="00123582"/>
    <w:rsid w:val="00126B31"/>
    <w:rsid w:val="00127361"/>
    <w:rsid w:val="0012753B"/>
    <w:rsid w:val="00127C07"/>
    <w:rsid w:val="00127C4C"/>
    <w:rsid w:val="0013136C"/>
    <w:rsid w:val="001316F9"/>
    <w:rsid w:val="00131FDA"/>
    <w:rsid w:val="00134F9F"/>
    <w:rsid w:val="00135590"/>
    <w:rsid w:val="0013759C"/>
    <w:rsid w:val="00137EDD"/>
    <w:rsid w:val="00137EE8"/>
    <w:rsid w:val="00140BA9"/>
    <w:rsid w:val="00141E4C"/>
    <w:rsid w:val="00141E7D"/>
    <w:rsid w:val="001426B0"/>
    <w:rsid w:val="0014348A"/>
    <w:rsid w:val="00143FDA"/>
    <w:rsid w:val="0014581A"/>
    <w:rsid w:val="00146356"/>
    <w:rsid w:val="00146C83"/>
    <w:rsid w:val="001470DF"/>
    <w:rsid w:val="00147448"/>
    <w:rsid w:val="001516CE"/>
    <w:rsid w:val="00151C14"/>
    <w:rsid w:val="0015240C"/>
    <w:rsid w:val="00153D1A"/>
    <w:rsid w:val="001545C0"/>
    <w:rsid w:val="001546E7"/>
    <w:rsid w:val="0015640E"/>
    <w:rsid w:val="00157129"/>
    <w:rsid w:val="00157AA7"/>
    <w:rsid w:val="00161A72"/>
    <w:rsid w:val="00162334"/>
    <w:rsid w:val="001652AD"/>
    <w:rsid w:val="00166992"/>
    <w:rsid w:val="0017108D"/>
    <w:rsid w:val="00171661"/>
    <w:rsid w:val="00171A34"/>
    <w:rsid w:val="0017229A"/>
    <w:rsid w:val="001738FB"/>
    <w:rsid w:val="0017556D"/>
    <w:rsid w:val="001768E5"/>
    <w:rsid w:val="00181E70"/>
    <w:rsid w:val="001826BD"/>
    <w:rsid w:val="001836DC"/>
    <w:rsid w:val="00185EB7"/>
    <w:rsid w:val="00186273"/>
    <w:rsid w:val="00192E39"/>
    <w:rsid w:val="001935DC"/>
    <w:rsid w:val="00193741"/>
    <w:rsid w:val="00194F85"/>
    <w:rsid w:val="00195140"/>
    <w:rsid w:val="0019708A"/>
    <w:rsid w:val="00197854"/>
    <w:rsid w:val="001A05CE"/>
    <w:rsid w:val="001A0CA3"/>
    <w:rsid w:val="001A11E9"/>
    <w:rsid w:val="001A27AC"/>
    <w:rsid w:val="001A29A8"/>
    <w:rsid w:val="001A38D1"/>
    <w:rsid w:val="001A45FA"/>
    <w:rsid w:val="001A50FE"/>
    <w:rsid w:val="001A63AC"/>
    <w:rsid w:val="001A69FC"/>
    <w:rsid w:val="001A7D9B"/>
    <w:rsid w:val="001A7FA1"/>
    <w:rsid w:val="001B0EF9"/>
    <w:rsid w:val="001B25FB"/>
    <w:rsid w:val="001B33D4"/>
    <w:rsid w:val="001B35F0"/>
    <w:rsid w:val="001B3867"/>
    <w:rsid w:val="001B66EE"/>
    <w:rsid w:val="001B6AD2"/>
    <w:rsid w:val="001C061F"/>
    <w:rsid w:val="001C229E"/>
    <w:rsid w:val="001C2382"/>
    <w:rsid w:val="001C29CF"/>
    <w:rsid w:val="001C2C8E"/>
    <w:rsid w:val="001C43D0"/>
    <w:rsid w:val="001C5A51"/>
    <w:rsid w:val="001C73E7"/>
    <w:rsid w:val="001C79A6"/>
    <w:rsid w:val="001C7A03"/>
    <w:rsid w:val="001D42C8"/>
    <w:rsid w:val="001D6225"/>
    <w:rsid w:val="001E0C26"/>
    <w:rsid w:val="001E1989"/>
    <w:rsid w:val="001E25C5"/>
    <w:rsid w:val="001E2783"/>
    <w:rsid w:val="001E3D72"/>
    <w:rsid w:val="001E4F7B"/>
    <w:rsid w:val="001E50F1"/>
    <w:rsid w:val="001E5978"/>
    <w:rsid w:val="001E5D81"/>
    <w:rsid w:val="001E684F"/>
    <w:rsid w:val="001E7378"/>
    <w:rsid w:val="001E77F8"/>
    <w:rsid w:val="001E780B"/>
    <w:rsid w:val="001E7A9C"/>
    <w:rsid w:val="001E7ED1"/>
    <w:rsid w:val="001F0D90"/>
    <w:rsid w:val="001F1709"/>
    <w:rsid w:val="001F256A"/>
    <w:rsid w:val="001F3200"/>
    <w:rsid w:val="001F40E8"/>
    <w:rsid w:val="001F4506"/>
    <w:rsid w:val="001F70BF"/>
    <w:rsid w:val="001F759D"/>
    <w:rsid w:val="001F7DB2"/>
    <w:rsid w:val="00200B88"/>
    <w:rsid w:val="0020189C"/>
    <w:rsid w:val="0020214B"/>
    <w:rsid w:val="00202FBC"/>
    <w:rsid w:val="0020396E"/>
    <w:rsid w:val="002041C6"/>
    <w:rsid w:val="0020565E"/>
    <w:rsid w:val="00205783"/>
    <w:rsid w:val="0020584D"/>
    <w:rsid w:val="0020645E"/>
    <w:rsid w:val="00206A29"/>
    <w:rsid w:val="00206BB0"/>
    <w:rsid w:val="00206F1D"/>
    <w:rsid w:val="00211826"/>
    <w:rsid w:val="00212002"/>
    <w:rsid w:val="0021277F"/>
    <w:rsid w:val="00214B60"/>
    <w:rsid w:val="0021611B"/>
    <w:rsid w:val="0021657B"/>
    <w:rsid w:val="00216659"/>
    <w:rsid w:val="00216D26"/>
    <w:rsid w:val="002175D2"/>
    <w:rsid w:val="002215AC"/>
    <w:rsid w:val="00221B61"/>
    <w:rsid w:val="00221CCD"/>
    <w:rsid w:val="0022247E"/>
    <w:rsid w:val="002225CD"/>
    <w:rsid w:val="00222FE0"/>
    <w:rsid w:val="00223382"/>
    <w:rsid w:val="002237AF"/>
    <w:rsid w:val="002243FB"/>
    <w:rsid w:val="00225040"/>
    <w:rsid w:val="00225205"/>
    <w:rsid w:val="00225411"/>
    <w:rsid w:val="002257A5"/>
    <w:rsid w:val="002261E5"/>
    <w:rsid w:val="00227EA6"/>
    <w:rsid w:val="002305DA"/>
    <w:rsid w:val="00230DA5"/>
    <w:rsid w:val="002318A1"/>
    <w:rsid w:val="0023324E"/>
    <w:rsid w:val="002339CD"/>
    <w:rsid w:val="00233BA5"/>
    <w:rsid w:val="00234033"/>
    <w:rsid w:val="0023427A"/>
    <w:rsid w:val="002347B4"/>
    <w:rsid w:val="002360BD"/>
    <w:rsid w:val="0023626F"/>
    <w:rsid w:val="0023711F"/>
    <w:rsid w:val="002372FB"/>
    <w:rsid w:val="00240280"/>
    <w:rsid w:val="0024444E"/>
    <w:rsid w:val="00244E87"/>
    <w:rsid w:val="00245042"/>
    <w:rsid w:val="00245C4B"/>
    <w:rsid w:val="00245CB8"/>
    <w:rsid w:val="00246610"/>
    <w:rsid w:val="00250F62"/>
    <w:rsid w:val="00252005"/>
    <w:rsid w:val="00252994"/>
    <w:rsid w:val="00252AC2"/>
    <w:rsid w:val="0026042A"/>
    <w:rsid w:val="0026078D"/>
    <w:rsid w:val="00261150"/>
    <w:rsid w:val="00261931"/>
    <w:rsid w:val="00261CA7"/>
    <w:rsid w:val="00261D83"/>
    <w:rsid w:val="00262198"/>
    <w:rsid w:val="00263594"/>
    <w:rsid w:val="00264B52"/>
    <w:rsid w:val="00266CB7"/>
    <w:rsid w:val="00267380"/>
    <w:rsid w:val="0026738C"/>
    <w:rsid w:val="00267842"/>
    <w:rsid w:val="002710CC"/>
    <w:rsid w:val="002713DE"/>
    <w:rsid w:val="002720B5"/>
    <w:rsid w:val="00272234"/>
    <w:rsid w:val="00273A0D"/>
    <w:rsid w:val="0027549D"/>
    <w:rsid w:val="002768DE"/>
    <w:rsid w:val="00276E63"/>
    <w:rsid w:val="00280617"/>
    <w:rsid w:val="0028088D"/>
    <w:rsid w:val="002813DE"/>
    <w:rsid w:val="0028227E"/>
    <w:rsid w:val="00282673"/>
    <w:rsid w:val="0028342D"/>
    <w:rsid w:val="002836AA"/>
    <w:rsid w:val="00286BCC"/>
    <w:rsid w:val="00290149"/>
    <w:rsid w:val="0029147D"/>
    <w:rsid w:val="00292D9B"/>
    <w:rsid w:val="00294ED7"/>
    <w:rsid w:val="0029542F"/>
    <w:rsid w:val="00296021"/>
    <w:rsid w:val="002964E9"/>
    <w:rsid w:val="0029665F"/>
    <w:rsid w:val="002979C8"/>
    <w:rsid w:val="002A1428"/>
    <w:rsid w:val="002A22B6"/>
    <w:rsid w:val="002A2F00"/>
    <w:rsid w:val="002A45D7"/>
    <w:rsid w:val="002A60A1"/>
    <w:rsid w:val="002A61B6"/>
    <w:rsid w:val="002A69E0"/>
    <w:rsid w:val="002A6F05"/>
    <w:rsid w:val="002B01FC"/>
    <w:rsid w:val="002B054D"/>
    <w:rsid w:val="002B1E63"/>
    <w:rsid w:val="002B32DA"/>
    <w:rsid w:val="002B48DE"/>
    <w:rsid w:val="002B492B"/>
    <w:rsid w:val="002B4D0E"/>
    <w:rsid w:val="002B639B"/>
    <w:rsid w:val="002B74D8"/>
    <w:rsid w:val="002B7DA7"/>
    <w:rsid w:val="002C183B"/>
    <w:rsid w:val="002C26BB"/>
    <w:rsid w:val="002C2848"/>
    <w:rsid w:val="002C29B5"/>
    <w:rsid w:val="002C3554"/>
    <w:rsid w:val="002C3C20"/>
    <w:rsid w:val="002C3E05"/>
    <w:rsid w:val="002C4527"/>
    <w:rsid w:val="002C4630"/>
    <w:rsid w:val="002C4CD2"/>
    <w:rsid w:val="002C5750"/>
    <w:rsid w:val="002C69F8"/>
    <w:rsid w:val="002C7FC3"/>
    <w:rsid w:val="002D087B"/>
    <w:rsid w:val="002D19ED"/>
    <w:rsid w:val="002D4717"/>
    <w:rsid w:val="002D4A0F"/>
    <w:rsid w:val="002D539C"/>
    <w:rsid w:val="002D54D8"/>
    <w:rsid w:val="002D69E7"/>
    <w:rsid w:val="002D6A5A"/>
    <w:rsid w:val="002D6B51"/>
    <w:rsid w:val="002D6CAC"/>
    <w:rsid w:val="002D6CB1"/>
    <w:rsid w:val="002E0901"/>
    <w:rsid w:val="002E11AB"/>
    <w:rsid w:val="002E1B5F"/>
    <w:rsid w:val="002E1DB5"/>
    <w:rsid w:val="002E419B"/>
    <w:rsid w:val="002E4998"/>
    <w:rsid w:val="002E4FF2"/>
    <w:rsid w:val="002E523A"/>
    <w:rsid w:val="002F063E"/>
    <w:rsid w:val="002F1E33"/>
    <w:rsid w:val="002F252E"/>
    <w:rsid w:val="002F38BF"/>
    <w:rsid w:val="002F3BD5"/>
    <w:rsid w:val="002F3F13"/>
    <w:rsid w:val="002F40C8"/>
    <w:rsid w:val="002F5502"/>
    <w:rsid w:val="002F6683"/>
    <w:rsid w:val="002F6BCD"/>
    <w:rsid w:val="003018F1"/>
    <w:rsid w:val="00303797"/>
    <w:rsid w:val="0030424D"/>
    <w:rsid w:val="00305007"/>
    <w:rsid w:val="003058E1"/>
    <w:rsid w:val="00305A3B"/>
    <w:rsid w:val="00305CD2"/>
    <w:rsid w:val="00305E57"/>
    <w:rsid w:val="00305EE6"/>
    <w:rsid w:val="00306263"/>
    <w:rsid w:val="00306561"/>
    <w:rsid w:val="0030792F"/>
    <w:rsid w:val="00307C23"/>
    <w:rsid w:val="00311BF7"/>
    <w:rsid w:val="00311E38"/>
    <w:rsid w:val="0031287F"/>
    <w:rsid w:val="0031295B"/>
    <w:rsid w:val="00312F3B"/>
    <w:rsid w:val="00313464"/>
    <w:rsid w:val="003136BD"/>
    <w:rsid w:val="0031555C"/>
    <w:rsid w:val="00315AFB"/>
    <w:rsid w:val="00316440"/>
    <w:rsid w:val="00317B9D"/>
    <w:rsid w:val="00317DC2"/>
    <w:rsid w:val="00320E25"/>
    <w:rsid w:val="00322907"/>
    <w:rsid w:val="00323C3B"/>
    <w:rsid w:val="0032435E"/>
    <w:rsid w:val="003252D6"/>
    <w:rsid w:val="00326408"/>
    <w:rsid w:val="003301FF"/>
    <w:rsid w:val="003310B0"/>
    <w:rsid w:val="00331F8F"/>
    <w:rsid w:val="00332DFC"/>
    <w:rsid w:val="00333309"/>
    <w:rsid w:val="00333CB2"/>
    <w:rsid w:val="0033406B"/>
    <w:rsid w:val="003342B0"/>
    <w:rsid w:val="00334768"/>
    <w:rsid w:val="00336332"/>
    <w:rsid w:val="00340254"/>
    <w:rsid w:val="003411F1"/>
    <w:rsid w:val="0034386B"/>
    <w:rsid w:val="00343CF4"/>
    <w:rsid w:val="00344618"/>
    <w:rsid w:val="00344C1F"/>
    <w:rsid w:val="003451E5"/>
    <w:rsid w:val="00345D01"/>
    <w:rsid w:val="003501AA"/>
    <w:rsid w:val="0035080E"/>
    <w:rsid w:val="003537F5"/>
    <w:rsid w:val="003550FA"/>
    <w:rsid w:val="003568C7"/>
    <w:rsid w:val="003607AC"/>
    <w:rsid w:val="00361AA5"/>
    <w:rsid w:val="003638DE"/>
    <w:rsid w:val="00363A47"/>
    <w:rsid w:val="003644EC"/>
    <w:rsid w:val="003652F9"/>
    <w:rsid w:val="003658C4"/>
    <w:rsid w:val="00365D27"/>
    <w:rsid w:val="00366154"/>
    <w:rsid w:val="003667A5"/>
    <w:rsid w:val="00366E5F"/>
    <w:rsid w:val="003676D7"/>
    <w:rsid w:val="00367B29"/>
    <w:rsid w:val="00367C1F"/>
    <w:rsid w:val="00370D93"/>
    <w:rsid w:val="00371BDE"/>
    <w:rsid w:val="00373162"/>
    <w:rsid w:val="003737F0"/>
    <w:rsid w:val="00375D00"/>
    <w:rsid w:val="00375F86"/>
    <w:rsid w:val="00376B36"/>
    <w:rsid w:val="003775C4"/>
    <w:rsid w:val="00381707"/>
    <w:rsid w:val="00381D44"/>
    <w:rsid w:val="00381D9E"/>
    <w:rsid w:val="00383577"/>
    <w:rsid w:val="003844DB"/>
    <w:rsid w:val="0038588E"/>
    <w:rsid w:val="00391120"/>
    <w:rsid w:val="003915E1"/>
    <w:rsid w:val="00392FF8"/>
    <w:rsid w:val="00393411"/>
    <w:rsid w:val="00393E4D"/>
    <w:rsid w:val="00393FCE"/>
    <w:rsid w:val="00395519"/>
    <w:rsid w:val="0039696C"/>
    <w:rsid w:val="00397BCB"/>
    <w:rsid w:val="003A0D7E"/>
    <w:rsid w:val="003A3D6F"/>
    <w:rsid w:val="003A4DA8"/>
    <w:rsid w:val="003A5372"/>
    <w:rsid w:val="003A5CDF"/>
    <w:rsid w:val="003A5D0E"/>
    <w:rsid w:val="003A5D5C"/>
    <w:rsid w:val="003A5EAC"/>
    <w:rsid w:val="003A62C0"/>
    <w:rsid w:val="003A69C7"/>
    <w:rsid w:val="003A6B4A"/>
    <w:rsid w:val="003A6D1E"/>
    <w:rsid w:val="003A7508"/>
    <w:rsid w:val="003A78B5"/>
    <w:rsid w:val="003A7CE5"/>
    <w:rsid w:val="003B0339"/>
    <w:rsid w:val="003B1920"/>
    <w:rsid w:val="003B1C68"/>
    <w:rsid w:val="003B1F49"/>
    <w:rsid w:val="003B3857"/>
    <w:rsid w:val="003B5752"/>
    <w:rsid w:val="003B6BE7"/>
    <w:rsid w:val="003C0706"/>
    <w:rsid w:val="003C0977"/>
    <w:rsid w:val="003C15E6"/>
    <w:rsid w:val="003C2175"/>
    <w:rsid w:val="003C2D84"/>
    <w:rsid w:val="003C3871"/>
    <w:rsid w:val="003C4138"/>
    <w:rsid w:val="003C4234"/>
    <w:rsid w:val="003C4330"/>
    <w:rsid w:val="003C43F3"/>
    <w:rsid w:val="003C4F40"/>
    <w:rsid w:val="003C54AF"/>
    <w:rsid w:val="003C54B2"/>
    <w:rsid w:val="003C5F42"/>
    <w:rsid w:val="003C6D37"/>
    <w:rsid w:val="003C756A"/>
    <w:rsid w:val="003D1CFD"/>
    <w:rsid w:val="003D2C26"/>
    <w:rsid w:val="003D45D5"/>
    <w:rsid w:val="003D48FE"/>
    <w:rsid w:val="003D5212"/>
    <w:rsid w:val="003D6D2A"/>
    <w:rsid w:val="003D7E4C"/>
    <w:rsid w:val="003E178C"/>
    <w:rsid w:val="003E2E92"/>
    <w:rsid w:val="003E3283"/>
    <w:rsid w:val="003E4E8B"/>
    <w:rsid w:val="003E6833"/>
    <w:rsid w:val="003E6E00"/>
    <w:rsid w:val="003E6F08"/>
    <w:rsid w:val="003E73A4"/>
    <w:rsid w:val="003E790F"/>
    <w:rsid w:val="003F023A"/>
    <w:rsid w:val="003F2A6F"/>
    <w:rsid w:val="003F2E06"/>
    <w:rsid w:val="003F3573"/>
    <w:rsid w:val="003F4992"/>
    <w:rsid w:val="003F602E"/>
    <w:rsid w:val="003F61AD"/>
    <w:rsid w:val="003F6236"/>
    <w:rsid w:val="003F6980"/>
    <w:rsid w:val="00400455"/>
    <w:rsid w:val="00400BA3"/>
    <w:rsid w:val="0040190D"/>
    <w:rsid w:val="00401FB0"/>
    <w:rsid w:val="0040280E"/>
    <w:rsid w:val="004029E1"/>
    <w:rsid w:val="00402D83"/>
    <w:rsid w:val="00403107"/>
    <w:rsid w:val="0040756B"/>
    <w:rsid w:val="00407EFC"/>
    <w:rsid w:val="004106D3"/>
    <w:rsid w:val="00411E8B"/>
    <w:rsid w:val="004127B0"/>
    <w:rsid w:val="004147AC"/>
    <w:rsid w:val="004147E2"/>
    <w:rsid w:val="00414A36"/>
    <w:rsid w:val="00414D92"/>
    <w:rsid w:val="00415FA8"/>
    <w:rsid w:val="004169EE"/>
    <w:rsid w:val="00416E33"/>
    <w:rsid w:val="004178AD"/>
    <w:rsid w:val="00420558"/>
    <w:rsid w:val="00421E49"/>
    <w:rsid w:val="00422B39"/>
    <w:rsid w:val="00423034"/>
    <w:rsid w:val="004236E7"/>
    <w:rsid w:val="0042517D"/>
    <w:rsid w:val="00425D3C"/>
    <w:rsid w:val="00425D4C"/>
    <w:rsid w:val="004264E3"/>
    <w:rsid w:val="00427080"/>
    <w:rsid w:val="0042768A"/>
    <w:rsid w:val="0043051C"/>
    <w:rsid w:val="00430824"/>
    <w:rsid w:val="00431118"/>
    <w:rsid w:val="004321B2"/>
    <w:rsid w:val="0043246C"/>
    <w:rsid w:val="00432A53"/>
    <w:rsid w:val="00434A29"/>
    <w:rsid w:val="004350AE"/>
    <w:rsid w:val="004351F1"/>
    <w:rsid w:val="0044029A"/>
    <w:rsid w:val="004408BF"/>
    <w:rsid w:val="00440ACF"/>
    <w:rsid w:val="00440D83"/>
    <w:rsid w:val="004418D1"/>
    <w:rsid w:val="004422C4"/>
    <w:rsid w:val="0044261C"/>
    <w:rsid w:val="00442769"/>
    <w:rsid w:val="00442D3A"/>
    <w:rsid w:val="00442FE0"/>
    <w:rsid w:val="00447449"/>
    <w:rsid w:val="00447A0C"/>
    <w:rsid w:val="00447E39"/>
    <w:rsid w:val="00447ECD"/>
    <w:rsid w:val="004503C0"/>
    <w:rsid w:val="00451631"/>
    <w:rsid w:val="00451775"/>
    <w:rsid w:val="004521F0"/>
    <w:rsid w:val="00452961"/>
    <w:rsid w:val="00452A03"/>
    <w:rsid w:val="00452C72"/>
    <w:rsid w:val="00452C97"/>
    <w:rsid w:val="0045306A"/>
    <w:rsid w:val="00453853"/>
    <w:rsid w:val="00453E78"/>
    <w:rsid w:val="00454B3B"/>
    <w:rsid w:val="00454DD8"/>
    <w:rsid w:val="00455658"/>
    <w:rsid w:val="004559A1"/>
    <w:rsid w:val="004570A8"/>
    <w:rsid w:val="00457562"/>
    <w:rsid w:val="00460CAD"/>
    <w:rsid w:val="004621CF"/>
    <w:rsid w:val="00462EDB"/>
    <w:rsid w:val="00463917"/>
    <w:rsid w:val="0046547F"/>
    <w:rsid w:val="0046565F"/>
    <w:rsid w:val="00465F16"/>
    <w:rsid w:val="004662AB"/>
    <w:rsid w:val="004668CF"/>
    <w:rsid w:val="00466B8C"/>
    <w:rsid w:val="004676AA"/>
    <w:rsid w:val="00467D2B"/>
    <w:rsid w:val="00471AB3"/>
    <w:rsid w:val="00471CF5"/>
    <w:rsid w:val="00471D9B"/>
    <w:rsid w:val="004726D9"/>
    <w:rsid w:val="00473FC9"/>
    <w:rsid w:val="004744FB"/>
    <w:rsid w:val="004750FE"/>
    <w:rsid w:val="00477257"/>
    <w:rsid w:val="00480FF5"/>
    <w:rsid w:val="00481F66"/>
    <w:rsid w:val="00483B4D"/>
    <w:rsid w:val="00483EF7"/>
    <w:rsid w:val="00484371"/>
    <w:rsid w:val="004847FC"/>
    <w:rsid w:val="004862DC"/>
    <w:rsid w:val="00486CD8"/>
    <w:rsid w:val="00487251"/>
    <w:rsid w:val="0049202B"/>
    <w:rsid w:val="00492FFF"/>
    <w:rsid w:val="00494447"/>
    <w:rsid w:val="00494EF5"/>
    <w:rsid w:val="00494F07"/>
    <w:rsid w:val="004958C5"/>
    <w:rsid w:val="00496838"/>
    <w:rsid w:val="00496C14"/>
    <w:rsid w:val="00496C2B"/>
    <w:rsid w:val="00496FD8"/>
    <w:rsid w:val="00497609"/>
    <w:rsid w:val="004977C0"/>
    <w:rsid w:val="0049787C"/>
    <w:rsid w:val="004979F7"/>
    <w:rsid w:val="004A01EE"/>
    <w:rsid w:val="004A168F"/>
    <w:rsid w:val="004A188C"/>
    <w:rsid w:val="004A31FF"/>
    <w:rsid w:val="004A76AF"/>
    <w:rsid w:val="004B046B"/>
    <w:rsid w:val="004B0A95"/>
    <w:rsid w:val="004B0E20"/>
    <w:rsid w:val="004B115C"/>
    <w:rsid w:val="004B18D5"/>
    <w:rsid w:val="004B4C1E"/>
    <w:rsid w:val="004B557E"/>
    <w:rsid w:val="004B5DBE"/>
    <w:rsid w:val="004B5EAF"/>
    <w:rsid w:val="004B6FF3"/>
    <w:rsid w:val="004B7F62"/>
    <w:rsid w:val="004C00F3"/>
    <w:rsid w:val="004C0226"/>
    <w:rsid w:val="004C0E21"/>
    <w:rsid w:val="004C1089"/>
    <w:rsid w:val="004C24F8"/>
    <w:rsid w:val="004C2FB8"/>
    <w:rsid w:val="004C3872"/>
    <w:rsid w:val="004C4FB5"/>
    <w:rsid w:val="004C50EB"/>
    <w:rsid w:val="004C6853"/>
    <w:rsid w:val="004C6B5C"/>
    <w:rsid w:val="004C7D76"/>
    <w:rsid w:val="004D1A52"/>
    <w:rsid w:val="004D2B7C"/>
    <w:rsid w:val="004E0554"/>
    <w:rsid w:val="004E0783"/>
    <w:rsid w:val="004E0C3D"/>
    <w:rsid w:val="004E0C44"/>
    <w:rsid w:val="004E14E1"/>
    <w:rsid w:val="004E16D2"/>
    <w:rsid w:val="004E38D7"/>
    <w:rsid w:val="004E4A3A"/>
    <w:rsid w:val="004E4BD3"/>
    <w:rsid w:val="004E6920"/>
    <w:rsid w:val="004F3215"/>
    <w:rsid w:val="004F46D0"/>
    <w:rsid w:val="004F46D2"/>
    <w:rsid w:val="004F4E61"/>
    <w:rsid w:val="004F573A"/>
    <w:rsid w:val="004F5EB0"/>
    <w:rsid w:val="004F73AF"/>
    <w:rsid w:val="00500FB0"/>
    <w:rsid w:val="00501108"/>
    <w:rsid w:val="00501343"/>
    <w:rsid w:val="00502F6A"/>
    <w:rsid w:val="00503139"/>
    <w:rsid w:val="00503B86"/>
    <w:rsid w:val="00504D0B"/>
    <w:rsid w:val="00510FC2"/>
    <w:rsid w:val="005111E8"/>
    <w:rsid w:val="00511C63"/>
    <w:rsid w:val="00511C83"/>
    <w:rsid w:val="00511D97"/>
    <w:rsid w:val="00511FEC"/>
    <w:rsid w:val="00513306"/>
    <w:rsid w:val="00514359"/>
    <w:rsid w:val="00514777"/>
    <w:rsid w:val="00516F90"/>
    <w:rsid w:val="00517EE0"/>
    <w:rsid w:val="00520371"/>
    <w:rsid w:val="005217D4"/>
    <w:rsid w:val="00522C97"/>
    <w:rsid w:val="00523FFA"/>
    <w:rsid w:val="00524111"/>
    <w:rsid w:val="00524930"/>
    <w:rsid w:val="00524E98"/>
    <w:rsid w:val="005251E5"/>
    <w:rsid w:val="00525EEA"/>
    <w:rsid w:val="00527819"/>
    <w:rsid w:val="00527891"/>
    <w:rsid w:val="00530518"/>
    <w:rsid w:val="005305E8"/>
    <w:rsid w:val="00530D6B"/>
    <w:rsid w:val="0053264C"/>
    <w:rsid w:val="00534982"/>
    <w:rsid w:val="00534D83"/>
    <w:rsid w:val="005351F8"/>
    <w:rsid w:val="00535806"/>
    <w:rsid w:val="0053630C"/>
    <w:rsid w:val="00536BD3"/>
    <w:rsid w:val="00540AB1"/>
    <w:rsid w:val="005429B6"/>
    <w:rsid w:val="00542D4D"/>
    <w:rsid w:val="005430ED"/>
    <w:rsid w:val="00543777"/>
    <w:rsid w:val="00544A2D"/>
    <w:rsid w:val="00546182"/>
    <w:rsid w:val="005475AF"/>
    <w:rsid w:val="005476E7"/>
    <w:rsid w:val="00547CE1"/>
    <w:rsid w:val="005503A2"/>
    <w:rsid w:val="005505C0"/>
    <w:rsid w:val="005509BB"/>
    <w:rsid w:val="00550E91"/>
    <w:rsid w:val="00551E00"/>
    <w:rsid w:val="00552644"/>
    <w:rsid w:val="00552E20"/>
    <w:rsid w:val="005538FC"/>
    <w:rsid w:val="00553973"/>
    <w:rsid w:val="00553B53"/>
    <w:rsid w:val="005540E4"/>
    <w:rsid w:val="0055499D"/>
    <w:rsid w:val="00554D29"/>
    <w:rsid w:val="0055594F"/>
    <w:rsid w:val="005563E2"/>
    <w:rsid w:val="005603D2"/>
    <w:rsid w:val="005603E4"/>
    <w:rsid w:val="00560698"/>
    <w:rsid w:val="00563B6F"/>
    <w:rsid w:val="005657D9"/>
    <w:rsid w:val="0056650D"/>
    <w:rsid w:val="005671DA"/>
    <w:rsid w:val="005676BD"/>
    <w:rsid w:val="00570DAF"/>
    <w:rsid w:val="00570F3B"/>
    <w:rsid w:val="00570F41"/>
    <w:rsid w:val="00571E3D"/>
    <w:rsid w:val="00572723"/>
    <w:rsid w:val="005744DE"/>
    <w:rsid w:val="0057539D"/>
    <w:rsid w:val="0057553E"/>
    <w:rsid w:val="00575545"/>
    <w:rsid w:val="00575FF1"/>
    <w:rsid w:val="00580270"/>
    <w:rsid w:val="0058028A"/>
    <w:rsid w:val="0058182C"/>
    <w:rsid w:val="0058188D"/>
    <w:rsid w:val="005821DD"/>
    <w:rsid w:val="005830A5"/>
    <w:rsid w:val="00583456"/>
    <w:rsid w:val="005835B6"/>
    <w:rsid w:val="0058510E"/>
    <w:rsid w:val="0058596A"/>
    <w:rsid w:val="00585E4C"/>
    <w:rsid w:val="0058651A"/>
    <w:rsid w:val="00586FD2"/>
    <w:rsid w:val="005873D8"/>
    <w:rsid w:val="005901D5"/>
    <w:rsid w:val="0059122D"/>
    <w:rsid w:val="00593A5D"/>
    <w:rsid w:val="00594C28"/>
    <w:rsid w:val="00595863"/>
    <w:rsid w:val="005969B3"/>
    <w:rsid w:val="005A0BEA"/>
    <w:rsid w:val="005A0DA2"/>
    <w:rsid w:val="005A13DF"/>
    <w:rsid w:val="005A191D"/>
    <w:rsid w:val="005A27D0"/>
    <w:rsid w:val="005A409A"/>
    <w:rsid w:val="005A46F5"/>
    <w:rsid w:val="005A4FDC"/>
    <w:rsid w:val="005B1933"/>
    <w:rsid w:val="005B1BC8"/>
    <w:rsid w:val="005B4C17"/>
    <w:rsid w:val="005B4E1D"/>
    <w:rsid w:val="005B5938"/>
    <w:rsid w:val="005B606C"/>
    <w:rsid w:val="005B76C2"/>
    <w:rsid w:val="005C05E7"/>
    <w:rsid w:val="005C114C"/>
    <w:rsid w:val="005C3238"/>
    <w:rsid w:val="005C35E5"/>
    <w:rsid w:val="005C492C"/>
    <w:rsid w:val="005C5DD7"/>
    <w:rsid w:val="005C64D4"/>
    <w:rsid w:val="005C7722"/>
    <w:rsid w:val="005D169D"/>
    <w:rsid w:val="005D248E"/>
    <w:rsid w:val="005D2538"/>
    <w:rsid w:val="005D263C"/>
    <w:rsid w:val="005D580A"/>
    <w:rsid w:val="005D6060"/>
    <w:rsid w:val="005D718A"/>
    <w:rsid w:val="005E1103"/>
    <w:rsid w:val="005E23FD"/>
    <w:rsid w:val="005E4DCC"/>
    <w:rsid w:val="005E564B"/>
    <w:rsid w:val="005E6138"/>
    <w:rsid w:val="005E6337"/>
    <w:rsid w:val="005E6B3D"/>
    <w:rsid w:val="005F1910"/>
    <w:rsid w:val="005F2B40"/>
    <w:rsid w:val="005F40FB"/>
    <w:rsid w:val="005F43A5"/>
    <w:rsid w:val="005F5E4A"/>
    <w:rsid w:val="005F6BEE"/>
    <w:rsid w:val="005F7889"/>
    <w:rsid w:val="006003CD"/>
    <w:rsid w:val="00601A54"/>
    <w:rsid w:val="0060254F"/>
    <w:rsid w:val="00603351"/>
    <w:rsid w:val="00603B36"/>
    <w:rsid w:val="00607812"/>
    <w:rsid w:val="00611856"/>
    <w:rsid w:val="00611F29"/>
    <w:rsid w:val="00612005"/>
    <w:rsid w:val="00612626"/>
    <w:rsid w:val="006133B1"/>
    <w:rsid w:val="00613F77"/>
    <w:rsid w:val="006141E3"/>
    <w:rsid w:val="006143CC"/>
    <w:rsid w:val="00616275"/>
    <w:rsid w:val="0061754A"/>
    <w:rsid w:val="006201B8"/>
    <w:rsid w:val="00620C35"/>
    <w:rsid w:val="00622128"/>
    <w:rsid w:val="00622A7A"/>
    <w:rsid w:val="00622AF9"/>
    <w:rsid w:val="00622B11"/>
    <w:rsid w:val="00623257"/>
    <w:rsid w:val="006232ED"/>
    <w:rsid w:val="00623B79"/>
    <w:rsid w:val="006243DB"/>
    <w:rsid w:val="006252E3"/>
    <w:rsid w:val="00626551"/>
    <w:rsid w:val="00627362"/>
    <w:rsid w:val="00627560"/>
    <w:rsid w:val="0062793B"/>
    <w:rsid w:val="00627F51"/>
    <w:rsid w:val="00630074"/>
    <w:rsid w:val="0063076F"/>
    <w:rsid w:val="00630A46"/>
    <w:rsid w:val="00630CBD"/>
    <w:rsid w:val="00633895"/>
    <w:rsid w:val="006341BB"/>
    <w:rsid w:val="00634506"/>
    <w:rsid w:val="006357A6"/>
    <w:rsid w:val="00635A02"/>
    <w:rsid w:val="00636E34"/>
    <w:rsid w:val="00636F02"/>
    <w:rsid w:val="006378F9"/>
    <w:rsid w:val="006402EF"/>
    <w:rsid w:val="00641169"/>
    <w:rsid w:val="00642826"/>
    <w:rsid w:val="00642AF1"/>
    <w:rsid w:val="00643075"/>
    <w:rsid w:val="00643ACC"/>
    <w:rsid w:val="00646315"/>
    <w:rsid w:val="00646E8B"/>
    <w:rsid w:val="0064790C"/>
    <w:rsid w:val="00650D7F"/>
    <w:rsid w:val="00650F1B"/>
    <w:rsid w:val="00651CC8"/>
    <w:rsid w:val="006530F1"/>
    <w:rsid w:val="00654124"/>
    <w:rsid w:val="00654163"/>
    <w:rsid w:val="00654446"/>
    <w:rsid w:val="00660C20"/>
    <w:rsid w:val="00660C7D"/>
    <w:rsid w:val="0066156F"/>
    <w:rsid w:val="00662103"/>
    <w:rsid w:val="0066223A"/>
    <w:rsid w:val="00662BE5"/>
    <w:rsid w:val="00664146"/>
    <w:rsid w:val="006659E7"/>
    <w:rsid w:val="00665CC2"/>
    <w:rsid w:val="00666A23"/>
    <w:rsid w:val="006674E1"/>
    <w:rsid w:val="006679BA"/>
    <w:rsid w:val="00667AA2"/>
    <w:rsid w:val="00670811"/>
    <w:rsid w:val="0067141A"/>
    <w:rsid w:val="00671EB1"/>
    <w:rsid w:val="00672114"/>
    <w:rsid w:val="00673EED"/>
    <w:rsid w:val="006740C9"/>
    <w:rsid w:val="00675077"/>
    <w:rsid w:val="00683854"/>
    <w:rsid w:val="00683A26"/>
    <w:rsid w:val="00683F7A"/>
    <w:rsid w:val="00684472"/>
    <w:rsid w:val="00685DAD"/>
    <w:rsid w:val="006865E8"/>
    <w:rsid w:val="00690463"/>
    <w:rsid w:val="00690883"/>
    <w:rsid w:val="00690E52"/>
    <w:rsid w:val="00690FEB"/>
    <w:rsid w:val="0069268D"/>
    <w:rsid w:val="00692B53"/>
    <w:rsid w:val="00693C00"/>
    <w:rsid w:val="00693EFA"/>
    <w:rsid w:val="006940F1"/>
    <w:rsid w:val="00695AD2"/>
    <w:rsid w:val="00695F0E"/>
    <w:rsid w:val="00695FB2"/>
    <w:rsid w:val="00696D2C"/>
    <w:rsid w:val="00697929"/>
    <w:rsid w:val="00697B26"/>
    <w:rsid w:val="006A0419"/>
    <w:rsid w:val="006A0719"/>
    <w:rsid w:val="006A1FD3"/>
    <w:rsid w:val="006A2701"/>
    <w:rsid w:val="006A469C"/>
    <w:rsid w:val="006A46A1"/>
    <w:rsid w:val="006A717D"/>
    <w:rsid w:val="006A7C94"/>
    <w:rsid w:val="006B08BA"/>
    <w:rsid w:val="006B12BD"/>
    <w:rsid w:val="006B299B"/>
    <w:rsid w:val="006B3DBB"/>
    <w:rsid w:val="006B3DBE"/>
    <w:rsid w:val="006B4DEE"/>
    <w:rsid w:val="006B5C2E"/>
    <w:rsid w:val="006C0C37"/>
    <w:rsid w:val="006C14F7"/>
    <w:rsid w:val="006C4DE2"/>
    <w:rsid w:val="006C5B2D"/>
    <w:rsid w:val="006C5F35"/>
    <w:rsid w:val="006C646A"/>
    <w:rsid w:val="006C734B"/>
    <w:rsid w:val="006C785D"/>
    <w:rsid w:val="006D0F22"/>
    <w:rsid w:val="006D2337"/>
    <w:rsid w:val="006D4BC1"/>
    <w:rsid w:val="006D5AA0"/>
    <w:rsid w:val="006D6619"/>
    <w:rsid w:val="006E0927"/>
    <w:rsid w:val="006E0A01"/>
    <w:rsid w:val="006E1025"/>
    <w:rsid w:val="006E1CD1"/>
    <w:rsid w:val="006E4047"/>
    <w:rsid w:val="006E4B16"/>
    <w:rsid w:val="006E4F5C"/>
    <w:rsid w:val="006E54D1"/>
    <w:rsid w:val="006E65CA"/>
    <w:rsid w:val="006F1569"/>
    <w:rsid w:val="006F281A"/>
    <w:rsid w:val="006F35AA"/>
    <w:rsid w:val="006F3835"/>
    <w:rsid w:val="006F3FFF"/>
    <w:rsid w:val="006F448A"/>
    <w:rsid w:val="006F4514"/>
    <w:rsid w:val="006F7020"/>
    <w:rsid w:val="006F7E3D"/>
    <w:rsid w:val="0070013B"/>
    <w:rsid w:val="00700426"/>
    <w:rsid w:val="00700D62"/>
    <w:rsid w:val="00701272"/>
    <w:rsid w:val="0070143E"/>
    <w:rsid w:val="00701C05"/>
    <w:rsid w:val="007021B4"/>
    <w:rsid w:val="00703350"/>
    <w:rsid w:val="00704D04"/>
    <w:rsid w:val="00704DB3"/>
    <w:rsid w:val="007072C2"/>
    <w:rsid w:val="00707A15"/>
    <w:rsid w:val="00707E8D"/>
    <w:rsid w:val="0071069E"/>
    <w:rsid w:val="007108FE"/>
    <w:rsid w:val="00710E84"/>
    <w:rsid w:val="007115C3"/>
    <w:rsid w:val="007127C2"/>
    <w:rsid w:val="00712ACC"/>
    <w:rsid w:val="00712E87"/>
    <w:rsid w:val="00712FB5"/>
    <w:rsid w:val="0071319C"/>
    <w:rsid w:val="0071492D"/>
    <w:rsid w:val="007157AA"/>
    <w:rsid w:val="00716197"/>
    <w:rsid w:val="00716988"/>
    <w:rsid w:val="00717E67"/>
    <w:rsid w:val="00720FDD"/>
    <w:rsid w:val="00721B12"/>
    <w:rsid w:val="00722A5B"/>
    <w:rsid w:val="00722F49"/>
    <w:rsid w:val="00726B9E"/>
    <w:rsid w:val="00727EE2"/>
    <w:rsid w:val="007308E2"/>
    <w:rsid w:val="0073138E"/>
    <w:rsid w:val="00732919"/>
    <w:rsid w:val="007329E2"/>
    <w:rsid w:val="00732C56"/>
    <w:rsid w:val="0073309C"/>
    <w:rsid w:val="00733337"/>
    <w:rsid w:val="0073395F"/>
    <w:rsid w:val="00733D02"/>
    <w:rsid w:val="00734B53"/>
    <w:rsid w:val="0073534B"/>
    <w:rsid w:val="00735A72"/>
    <w:rsid w:val="00736101"/>
    <w:rsid w:val="00737270"/>
    <w:rsid w:val="00737C5A"/>
    <w:rsid w:val="0074050E"/>
    <w:rsid w:val="00741CE1"/>
    <w:rsid w:val="00742DC3"/>
    <w:rsid w:val="00743ABC"/>
    <w:rsid w:val="00743F03"/>
    <w:rsid w:val="00744312"/>
    <w:rsid w:val="007475A2"/>
    <w:rsid w:val="007504FA"/>
    <w:rsid w:val="00755B4B"/>
    <w:rsid w:val="00755D0A"/>
    <w:rsid w:val="00757780"/>
    <w:rsid w:val="00757E87"/>
    <w:rsid w:val="00761F4A"/>
    <w:rsid w:val="00762354"/>
    <w:rsid w:val="00762AF5"/>
    <w:rsid w:val="00764244"/>
    <w:rsid w:val="007643B5"/>
    <w:rsid w:val="00766D6A"/>
    <w:rsid w:val="00766FDA"/>
    <w:rsid w:val="007674F9"/>
    <w:rsid w:val="00767A12"/>
    <w:rsid w:val="00770116"/>
    <w:rsid w:val="00770D94"/>
    <w:rsid w:val="0077185C"/>
    <w:rsid w:val="0077276F"/>
    <w:rsid w:val="00772EC8"/>
    <w:rsid w:val="007743E3"/>
    <w:rsid w:val="00775A7C"/>
    <w:rsid w:val="00775B22"/>
    <w:rsid w:val="00775BD2"/>
    <w:rsid w:val="00776394"/>
    <w:rsid w:val="00777271"/>
    <w:rsid w:val="00777575"/>
    <w:rsid w:val="007775B5"/>
    <w:rsid w:val="00780208"/>
    <w:rsid w:val="007802BF"/>
    <w:rsid w:val="007825F8"/>
    <w:rsid w:val="00782D62"/>
    <w:rsid w:val="00783F52"/>
    <w:rsid w:val="00784774"/>
    <w:rsid w:val="00786A7D"/>
    <w:rsid w:val="00790D70"/>
    <w:rsid w:val="007922EE"/>
    <w:rsid w:val="00792E76"/>
    <w:rsid w:val="00793703"/>
    <w:rsid w:val="007939A1"/>
    <w:rsid w:val="00794590"/>
    <w:rsid w:val="00794732"/>
    <w:rsid w:val="0079494B"/>
    <w:rsid w:val="00794F93"/>
    <w:rsid w:val="00796B38"/>
    <w:rsid w:val="00797F7D"/>
    <w:rsid w:val="007A0064"/>
    <w:rsid w:val="007A0E70"/>
    <w:rsid w:val="007A15A1"/>
    <w:rsid w:val="007A40D7"/>
    <w:rsid w:val="007A4607"/>
    <w:rsid w:val="007A52AD"/>
    <w:rsid w:val="007A725F"/>
    <w:rsid w:val="007B014A"/>
    <w:rsid w:val="007B0500"/>
    <w:rsid w:val="007B0775"/>
    <w:rsid w:val="007B0BCB"/>
    <w:rsid w:val="007B22C0"/>
    <w:rsid w:val="007B2C5C"/>
    <w:rsid w:val="007B60AB"/>
    <w:rsid w:val="007B61ED"/>
    <w:rsid w:val="007B7547"/>
    <w:rsid w:val="007B774A"/>
    <w:rsid w:val="007C2378"/>
    <w:rsid w:val="007C412B"/>
    <w:rsid w:val="007C4C02"/>
    <w:rsid w:val="007C6618"/>
    <w:rsid w:val="007C66A5"/>
    <w:rsid w:val="007C774B"/>
    <w:rsid w:val="007C7BCA"/>
    <w:rsid w:val="007D015C"/>
    <w:rsid w:val="007D1A1B"/>
    <w:rsid w:val="007D213A"/>
    <w:rsid w:val="007D3356"/>
    <w:rsid w:val="007D3819"/>
    <w:rsid w:val="007E0FDE"/>
    <w:rsid w:val="007E16D1"/>
    <w:rsid w:val="007E2673"/>
    <w:rsid w:val="007E3497"/>
    <w:rsid w:val="007E67B5"/>
    <w:rsid w:val="007E6E85"/>
    <w:rsid w:val="007E7137"/>
    <w:rsid w:val="007E7C7B"/>
    <w:rsid w:val="007E7EA0"/>
    <w:rsid w:val="007F0DA0"/>
    <w:rsid w:val="007F1383"/>
    <w:rsid w:val="007F1DA2"/>
    <w:rsid w:val="007F2193"/>
    <w:rsid w:val="007F5841"/>
    <w:rsid w:val="007F5AB3"/>
    <w:rsid w:val="007F605C"/>
    <w:rsid w:val="007F676F"/>
    <w:rsid w:val="007F68C9"/>
    <w:rsid w:val="007F6E84"/>
    <w:rsid w:val="007F7B42"/>
    <w:rsid w:val="008014F5"/>
    <w:rsid w:val="008024E8"/>
    <w:rsid w:val="008038AD"/>
    <w:rsid w:val="00803B93"/>
    <w:rsid w:val="00805DDF"/>
    <w:rsid w:val="0080650E"/>
    <w:rsid w:val="00806C35"/>
    <w:rsid w:val="00806E98"/>
    <w:rsid w:val="0080724F"/>
    <w:rsid w:val="00807D51"/>
    <w:rsid w:val="00811739"/>
    <w:rsid w:val="00811E0B"/>
    <w:rsid w:val="00812901"/>
    <w:rsid w:val="008136A9"/>
    <w:rsid w:val="00814735"/>
    <w:rsid w:val="00815084"/>
    <w:rsid w:val="00816F69"/>
    <w:rsid w:val="00820D67"/>
    <w:rsid w:val="00823630"/>
    <w:rsid w:val="008236A4"/>
    <w:rsid w:val="0082438E"/>
    <w:rsid w:val="008244AA"/>
    <w:rsid w:val="00824C8B"/>
    <w:rsid w:val="0082611D"/>
    <w:rsid w:val="008263FE"/>
    <w:rsid w:val="00826E89"/>
    <w:rsid w:val="00826EBD"/>
    <w:rsid w:val="00832FCE"/>
    <w:rsid w:val="0083381E"/>
    <w:rsid w:val="008341ED"/>
    <w:rsid w:val="00835F11"/>
    <w:rsid w:val="00836ABD"/>
    <w:rsid w:val="008403D7"/>
    <w:rsid w:val="008403F3"/>
    <w:rsid w:val="00842009"/>
    <w:rsid w:val="00843DDD"/>
    <w:rsid w:val="008461C3"/>
    <w:rsid w:val="00847243"/>
    <w:rsid w:val="0084794B"/>
    <w:rsid w:val="008503D7"/>
    <w:rsid w:val="00850A41"/>
    <w:rsid w:val="00852BEB"/>
    <w:rsid w:val="008536BB"/>
    <w:rsid w:val="00854B9D"/>
    <w:rsid w:val="00855621"/>
    <w:rsid w:val="00862561"/>
    <w:rsid w:val="00863330"/>
    <w:rsid w:val="008636D2"/>
    <w:rsid w:val="00864E9A"/>
    <w:rsid w:val="00864EF3"/>
    <w:rsid w:val="00866274"/>
    <w:rsid w:val="008674A3"/>
    <w:rsid w:val="00871BF1"/>
    <w:rsid w:val="00872DF5"/>
    <w:rsid w:val="00874D01"/>
    <w:rsid w:val="0087534B"/>
    <w:rsid w:val="0087691F"/>
    <w:rsid w:val="0088039D"/>
    <w:rsid w:val="0088051F"/>
    <w:rsid w:val="0088264E"/>
    <w:rsid w:val="00882931"/>
    <w:rsid w:val="00885699"/>
    <w:rsid w:val="00886456"/>
    <w:rsid w:val="008869A2"/>
    <w:rsid w:val="00887372"/>
    <w:rsid w:val="00887942"/>
    <w:rsid w:val="008911A2"/>
    <w:rsid w:val="00891D15"/>
    <w:rsid w:val="008936A7"/>
    <w:rsid w:val="00894EC9"/>
    <w:rsid w:val="008952DA"/>
    <w:rsid w:val="00895D04"/>
    <w:rsid w:val="00897E71"/>
    <w:rsid w:val="00897EFD"/>
    <w:rsid w:val="008A25DE"/>
    <w:rsid w:val="008A26DA"/>
    <w:rsid w:val="008A2A82"/>
    <w:rsid w:val="008A3828"/>
    <w:rsid w:val="008A4009"/>
    <w:rsid w:val="008A57C5"/>
    <w:rsid w:val="008B3B3C"/>
    <w:rsid w:val="008B3CE3"/>
    <w:rsid w:val="008B43D9"/>
    <w:rsid w:val="008B5CD4"/>
    <w:rsid w:val="008B5CE8"/>
    <w:rsid w:val="008B70EF"/>
    <w:rsid w:val="008B7499"/>
    <w:rsid w:val="008B784B"/>
    <w:rsid w:val="008C0FC9"/>
    <w:rsid w:val="008C2C7F"/>
    <w:rsid w:val="008C304C"/>
    <w:rsid w:val="008C4A78"/>
    <w:rsid w:val="008C53DF"/>
    <w:rsid w:val="008C6473"/>
    <w:rsid w:val="008C734E"/>
    <w:rsid w:val="008D0310"/>
    <w:rsid w:val="008D038F"/>
    <w:rsid w:val="008D0C44"/>
    <w:rsid w:val="008D16DE"/>
    <w:rsid w:val="008D1DA7"/>
    <w:rsid w:val="008D3A7A"/>
    <w:rsid w:val="008D681F"/>
    <w:rsid w:val="008D6DD4"/>
    <w:rsid w:val="008D75CA"/>
    <w:rsid w:val="008E12FC"/>
    <w:rsid w:val="008E2D08"/>
    <w:rsid w:val="008E330B"/>
    <w:rsid w:val="008E75AF"/>
    <w:rsid w:val="008E78D7"/>
    <w:rsid w:val="008F1120"/>
    <w:rsid w:val="008F124A"/>
    <w:rsid w:val="008F3162"/>
    <w:rsid w:val="008F43E0"/>
    <w:rsid w:val="008F53E4"/>
    <w:rsid w:val="008F726F"/>
    <w:rsid w:val="00900513"/>
    <w:rsid w:val="009009B7"/>
    <w:rsid w:val="0090188D"/>
    <w:rsid w:val="00901B48"/>
    <w:rsid w:val="0090289A"/>
    <w:rsid w:val="00902F03"/>
    <w:rsid w:val="00903641"/>
    <w:rsid w:val="00905C78"/>
    <w:rsid w:val="00905F2D"/>
    <w:rsid w:val="00906B65"/>
    <w:rsid w:val="00907989"/>
    <w:rsid w:val="00910DDC"/>
    <w:rsid w:val="0091185F"/>
    <w:rsid w:val="009121C7"/>
    <w:rsid w:val="00912978"/>
    <w:rsid w:val="00916DD4"/>
    <w:rsid w:val="00917DEB"/>
    <w:rsid w:val="009206CA"/>
    <w:rsid w:val="00921A0F"/>
    <w:rsid w:val="00922F48"/>
    <w:rsid w:val="009237C6"/>
    <w:rsid w:val="009245A6"/>
    <w:rsid w:val="00924ADA"/>
    <w:rsid w:val="00924E01"/>
    <w:rsid w:val="0092612E"/>
    <w:rsid w:val="009262AE"/>
    <w:rsid w:val="00930548"/>
    <w:rsid w:val="00931B14"/>
    <w:rsid w:val="0093224A"/>
    <w:rsid w:val="009328AF"/>
    <w:rsid w:val="00932FDF"/>
    <w:rsid w:val="009335C2"/>
    <w:rsid w:val="00933838"/>
    <w:rsid w:val="00933885"/>
    <w:rsid w:val="009344DA"/>
    <w:rsid w:val="00935619"/>
    <w:rsid w:val="00935AB0"/>
    <w:rsid w:val="00935E0D"/>
    <w:rsid w:val="00936267"/>
    <w:rsid w:val="00936B4F"/>
    <w:rsid w:val="00936C27"/>
    <w:rsid w:val="00937E9C"/>
    <w:rsid w:val="00937EB6"/>
    <w:rsid w:val="00941010"/>
    <w:rsid w:val="00941C6A"/>
    <w:rsid w:val="009447C7"/>
    <w:rsid w:val="00944F74"/>
    <w:rsid w:val="00951961"/>
    <w:rsid w:val="00951AAB"/>
    <w:rsid w:val="00951B7D"/>
    <w:rsid w:val="00952012"/>
    <w:rsid w:val="00952F16"/>
    <w:rsid w:val="00953185"/>
    <w:rsid w:val="009542D2"/>
    <w:rsid w:val="00954781"/>
    <w:rsid w:val="009554F2"/>
    <w:rsid w:val="009564AC"/>
    <w:rsid w:val="00956F4F"/>
    <w:rsid w:val="00957129"/>
    <w:rsid w:val="0095763D"/>
    <w:rsid w:val="009579EF"/>
    <w:rsid w:val="009622CB"/>
    <w:rsid w:val="0096649E"/>
    <w:rsid w:val="009670C1"/>
    <w:rsid w:val="00967637"/>
    <w:rsid w:val="0097037B"/>
    <w:rsid w:val="0097155B"/>
    <w:rsid w:val="00971985"/>
    <w:rsid w:val="00972568"/>
    <w:rsid w:val="00972B2A"/>
    <w:rsid w:val="00973438"/>
    <w:rsid w:val="00973DBC"/>
    <w:rsid w:val="00973F5A"/>
    <w:rsid w:val="00974EB6"/>
    <w:rsid w:val="00975967"/>
    <w:rsid w:val="0097665C"/>
    <w:rsid w:val="0097672D"/>
    <w:rsid w:val="00977663"/>
    <w:rsid w:val="009778C3"/>
    <w:rsid w:val="00977E2B"/>
    <w:rsid w:val="00980239"/>
    <w:rsid w:val="00980490"/>
    <w:rsid w:val="00980E3B"/>
    <w:rsid w:val="0098442B"/>
    <w:rsid w:val="0098516B"/>
    <w:rsid w:val="009858F6"/>
    <w:rsid w:val="00985ADE"/>
    <w:rsid w:val="009863DE"/>
    <w:rsid w:val="009868C1"/>
    <w:rsid w:val="00986A6D"/>
    <w:rsid w:val="009870CA"/>
    <w:rsid w:val="0098725C"/>
    <w:rsid w:val="00990BC8"/>
    <w:rsid w:val="00990FAB"/>
    <w:rsid w:val="00991360"/>
    <w:rsid w:val="00991852"/>
    <w:rsid w:val="009930F3"/>
    <w:rsid w:val="00994119"/>
    <w:rsid w:val="00994680"/>
    <w:rsid w:val="00994E88"/>
    <w:rsid w:val="0099511E"/>
    <w:rsid w:val="0099658A"/>
    <w:rsid w:val="009965DC"/>
    <w:rsid w:val="00996AD9"/>
    <w:rsid w:val="00996AFB"/>
    <w:rsid w:val="00996BE9"/>
    <w:rsid w:val="009A0F2C"/>
    <w:rsid w:val="009A2CAF"/>
    <w:rsid w:val="009A36B0"/>
    <w:rsid w:val="009A3A15"/>
    <w:rsid w:val="009A3EF3"/>
    <w:rsid w:val="009A46C4"/>
    <w:rsid w:val="009A6BB1"/>
    <w:rsid w:val="009A7940"/>
    <w:rsid w:val="009B0108"/>
    <w:rsid w:val="009B12AB"/>
    <w:rsid w:val="009B2BF5"/>
    <w:rsid w:val="009B3A23"/>
    <w:rsid w:val="009B3FC5"/>
    <w:rsid w:val="009B6599"/>
    <w:rsid w:val="009B685B"/>
    <w:rsid w:val="009B693E"/>
    <w:rsid w:val="009B6C49"/>
    <w:rsid w:val="009C0524"/>
    <w:rsid w:val="009C1917"/>
    <w:rsid w:val="009C20D3"/>
    <w:rsid w:val="009C2BC3"/>
    <w:rsid w:val="009C2F05"/>
    <w:rsid w:val="009C3CA7"/>
    <w:rsid w:val="009C4532"/>
    <w:rsid w:val="009C4A32"/>
    <w:rsid w:val="009C5D10"/>
    <w:rsid w:val="009C72A2"/>
    <w:rsid w:val="009C768B"/>
    <w:rsid w:val="009C7AB9"/>
    <w:rsid w:val="009C7C38"/>
    <w:rsid w:val="009C7D36"/>
    <w:rsid w:val="009D1A1D"/>
    <w:rsid w:val="009D1D70"/>
    <w:rsid w:val="009D1E1D"/>
    <w:rsid w:val="009D34B3"/>
    <w:rsid w:val="009D3B17"/>
    <w:rsid w:val="009D4334"/>
    <w:rsid w:val="009D50CA"/>
    <w:rsid w:val="009D60D2"/>
    <w:rsid w:val="009D6653"/>
    <w:rsid w:val="009D6D4D"/>
    <w:rsid w:val="009E0602"/>
    <w:rsid w:val="009E0D48"/>
    <w:rsid w:val="009E1689"/>
    <w:rsid w:val="009E26EA"/>
    <w:rsid w:val="009E2F86"/>
    <w:rsid w:val="009E715E"/>
    <w:rsid w:val="009F0457"/>
    <w:rsid w:val="009F116E"/>
    <w:rsid w:val="009F2392"/>
    <w:rsid w:val="009F448D"/>
    <w:rsid w:val="009F4708"/>
    <w:rsid w:val="009F584F"/>
    <w:rsid w:val="009F5A78"/>
    <w:rsid w:val="009F5DC2"/>
    <w:rsid w:val="009F7787"/>
    <w:rsid w:val="00A00981"/>
    <w:rsid w:val="00A01C8B"/>
    <w:rsid w:val="00A042C8"/>
    <w:rsid w:val="00A04FAD"/>
    <w:rsid w:val="00A056CB"/>
    <w:rsid w:val="00A103FE"/>
    <w:rsid w:val="00A10B52"/>
    <w:rsid w:val="00A10C95"/>
    <w:rsid w:val="00A13CE0"/>
    <w:rsid w:val="00A13CEF"/>
    <w:rsid w:val="00A1429C"/>
    <w:rsid w:val="00A156F0"/>
    <w:rsid w:val="00A1579A"/>
    <w:rsid w:val="00A15856"/>
    <w:rsid w:val="00A15A71"/>
    <w:rsid w:val="00A15F76"/>
    <w:rsid w:val="00A21A4C"/>
    <w:rsid w:val="00A22B30"/>
    <w:rsid w:val="00A255FC"/>
    <w:rsid w:val="00A275EC"/>
    <w:rsid w:val="00A30E77"/>
    <w:rsid w:val="00A330E4"/>
    <w:rsid w:val="00A3317B"/>
    <w:rsid w:val="00A33F63"/>
    <w:rsid w:val="00A3428B"/>
    <w:rsid w:val="00A351C5"/>
    <w:rsid w:val="00A357D2"/>
    <w:rsid w:val="00A35F96"/>
    <w:rsid w:val="00A36769"/>
    <w:rsid w:val="00A37293"/>
    <w:rsid w:val="00A37F6C"/>
    <w:rsid w:val="00A40110"/>
    <w:rsid w:val="00A4198B"/>
    <w:rsid w:val="00A42460"/>
    <w:rsid w:val="00A4302B"/>
    <w:rsid w:val="00A430F7"/>
    <w:rsid w:val="00A43960"/>
    <w:rsid w:val="00A43B69"/>
    <w:rsid w:val="00A458CB"/>
    <w:rsid w:val="00A46549"/>
    <w:rsid w:val="00A47973"/>
    <w:rsid w:val="00A50C4C"/>
    <w:rsid w:val="00A52F95"/>
    <w:rsid w:val="00A534AD"/>
    <w:rsid w:val="00A5428A"/>
    <w:rsid w:val="00A57342"/>
    <w:rsid w:val="00A60EB1"/>
    <w:rsid w:val="00A61860"/>
    <w:rsid w:val="00A619CB"/>
    <w:rsid w:val="00A6205D"/>
    <w:rsid w:val="00A6233D"/>
    <w:rsid w:val="00A64004"/>
    <w:rsid w:val="00A642B9"/>
    <w:rsid w:val="00A65355"/>
    <w:rsid w:val="00A65DC3"/>
    <w:rsid w:val="00A65E3B"/>
    <w:rsid w:val="00A67605"/>
    <w:rsid w:val="00A72530"/>
    <w:rsid w:val="00A73E0A"/>
    <w:rsid w:val="00A743E6"/>
    <w:rsid w:val="00A74DE0"/>
    <w:rsid w:val="00A77C09"/>
    <w:rsid w:val="00A803F3"/>
    <w:rsid w:val="00A81EA1"/>
    <w:rsid w:val="00A8324F"/>
    <w:rsid w:val="00A83CEB"/>
    <w:rsid w:val="00A85A87"/>
    <w:rsid w:val="00A86E7C"/>
    <w:rsid w:val="00A87268"/>
    <w:rsid w:val="00A872BF"/>
    <w:rsid w:val="00A87EFC"/>
    <w:rsid w:val="00A90153"/>
    <w:rsid w:val="00A90187"/>
    <w:rsid w:val="00A90BA1"/>
    <w:rsid w:val="00A91E0E"/>
    <w:rsid w:val="00A91F42"/>
    <w:rsid w:val="00A9257F"/>
    <w:rsid w:val="00A92629"/>
    <w:rsid w:val="00A934E1"/>
    <w:rsid w:val="00A93A57"/>
    <w:rsid w:val="00AA0F83"/>
    <w:rsid w:val="00AA2CFE"/>
    <w:rsid w:val="00AA2E41"/>
    <w:rsid w:val="00AA33ED"/>
    <w:rsid w:val="00AA44EA"/>
    <w:rsid w:val="00AA5F4F"/>
    <w:rsid w:val="00AA6BD1"/>
    <w:rsid w:val="00AB06BC"/>
    <w:rsid w:val="00AB17D8"/>
    <w:rsid w:val="00AB1FF1"/>
    <w:rsid w:val="00AB265D"/>
    <w:rsid w:val="00AB2952"/>
    <w:rsid w:val="00AB2DA3"/>
    <w:rsid w:val="00AB3824"/>
    <w:rsid w:val="00AB4661"/>
    <w:rsid w:val="00AB6046"/>
    <w:rsid w:val="00AB6329"/>
    <w:rsid w:val="00AC0F58"/>
    <w:rsid w:val="00AC2A87"/>
    <w:rsid w:val="00AC5444"/>
    <w:rsid w:val="00AC5DC5"/>
    <w:rsid w:val="00AC60E2"/>
    <w:rsid w:val="00AC6C9F"/>
    <w:rsid w:val="00AC702C"/>
    <w:rsid w:val="00AD060B"/>
    <w:rsid w:val="00AD1196"/>
    <w:rsid w:val="00AD27D7"/>
    <w:rsid w:val="00AD2F7A"/>
    <w:rsid w:val="00AD2F96"/>
    <w:rsid w:val="00AD3AD8"/>
    <w:rsid w:val="00AD4AFC"/>
    <w:rsid w:val="00AD5073"/>
    <w:rsid w:val="00AD5A65"/>
    <w:rsid w:val="00AD6D5E"/>
    <w:rsid w:val="00AD6DCD"/>
    <w:rsid w:val="00AD7B7E"/>
    <w:rsid w:val="00AE012D"/>
    <w:rsid w:val="00AE09D7"/>
    <w:rsid w:val="00AE0BE1"/>
    <w:rsid w:val="00AE231A"/>
    <w:rsid w:val="00AE3883"/>
    <w:rsid w:val="00AE4E16"/>
    <w:rsid w:val="00AE519F"/>
    <w:rsid w:val="00AE705E"/>
    <w:rsid w:val="00AE75B8"/>
    <w:rsid w:val="00AE7BE6"/>
    <w:rsid w:val="00AF0359"/>
    <w:rsid w:val="00AF0846"/>
    <w:rsid w:val="00AF08B4"/>
    <w:rsid w:val="00AF0EC2"/>
    <w:rsid w:val="00AF0FAB"/>
    <w:rsid w:val="00AF18B6"/>
    <w:rsid w:val="00AF1AEC"/>
    <w:rsid w:val="00AF1D22"/>
    <w:rsid w:val="00AF26FA"/>
    <w:rsid w:val="00AF36C2"/>
    <w:rsid w:val="00AF38C8"/>
    <w:rsid w:val="00AF39B8"/>
    <w:rsid w:val="00AF3F55"/>
    <w:rsid w:val="00AF4F3F"/>
    <w:rsid w:val="00AF79A1"/>
    <w:rsid w:val="00AF79F7"/>
    <w:rsid w:val="00B00C99"/>
    <w:rsid w:val="00B00FBC"/>
    <w:rsid w:val="00B01648"/>
    <w:rsid w:val="00B021B8"/>
    <w:rsid w:val="00B0294E"/>
    <w:rsid w:val="00B0487C"/>
    <w:rsid w:val="00B06533"/>
    <w:rsid w:val="00B06EF2"/>
    <w:rsid w:val="00B10AA2"/>
    <w:rsid w:val="00B134EA"/>
    <w:rsid w:val="00B1398D"/>
    <w:rsid w:val="00B13D52"/>
    <w:rsid w:val="00B17CB6"/>
    <w:rsid w:val="00B21444"/>
    <w:rsid w:val="00B222EE"/>
    <w:rsid w:val="00B245E8"/>
    <w:rsid w:val="00B24D32"/>
    <w:rsid w:val="00B24E42"/>
    <w:rsid w:val="00B269FA"/>
    <w:rsid w:val="00B27762"/>
    <w:rsid w:val="00B300AB"/>
    <w:rsid w:val="00B30444"/>
    <w:rsid w:val="00B31DCA"/>
    <w:rsid w:val="00B32E70"/>
    <w:rsid w:val="00B330C3"/>
    <w:rsid w:val="00B342D0"/>
    <w:rsid w:val="00B34982"/>
    <w:rsid w:val="00B350E6"/>
    <w:rsid w:val="00B36D14"/>
    <w:rsid w:val="00B37BCF"/>
    <w:rsid w:val="00B4344E"/>
    <w:rsid w:val="00B43CEB"/>
    <w:rsid w:val="00B4420A"/>
    <w:rsid w:val="00B45A5B"/>
    <w:rsid w:val="00B45AE4"/>
    <w:rsid w:val="00B45E1F"/>
    <w:rsid w:val="00B46416"/>
    <w:rsid w:val="00B46532"/>
    <w:rsid w:val="00B46B6D"/>
    <w:rsid w:val="00B52D6A"/>
    <w:rsid w:val="00B53945"/>
    <w:rsid w:val="00B545FB"/>
    <w:rsid w:val="00B55312"/>
    <w:rsid w:val="00B562C3"/>
    <w:rsid w:val="00B56BB3"/>
    <w:rsid w:val="00B56C03"/>
    <w:rsid w:val="00B6151D"/>
    <w:rsid w:val="00B61739"/>
    <w:rsid w:val="00B61A26"/>
    <w:rsid w:val="00B61AF0"/>
    <w:rsid w:val="00B6245C"/>
    <w:rsid w:val="00B62496"/>
    <w:rsid w:val="00B6305D"/>
    <w:rsid w:val="00B63850"/>
    <w:rsid w:val="00B64CAA"/>
    <w:rsid w:val="00B676F6"/>
    <w:rsid w:val="00B6794C"/>
    <w:rsid w:val="00B702DD"/>
    <w:rsid w:val="00B70C8F"/>
    <w:rsid w:val="00B72BA4"/>
    <w:rsid w:val="00B730ED"/>
    <w:rsid w:val="00B74FF1"/>
    <w:rsid w:val="00B75D19"/>
    <w:rsid w:val="00B806C3"/>
    <w:rsid w:val="00B808CF"/>
    <w:rsid w:val="00B8116B"/>
    <w:rsid w:val="00B81E83"/>
    <w:rsid w:val="00B82C53"/>
    <w:rsid w:val="00B8363C"/>
    <w:rsid w:val="00B84378"/>
    <w:rsid w:val="00B8581C"/>
    <w:rsid w:val="00B8598C"/>
    <w:rsid w:val="00B86937"/>
    <w:rsid w:val="00B87C2D"/>
    <w:rsid w:val="00B87F58"/>
    <w:rsid w:val="00B902F1"/>
    <w:rsid w:val="00B9071B"/>
    <w:rsid w:val="00B9192C"/>
    <w:rsid w:val="00B92359"/>
    <w:rsid w:val="00B929F8"/>
    <w:rsid w:val="00B938D9"/>
    <w:rsid w:val="00B96155"/>
    <w:rsid w:val="00B96E25"/>
    <w:rsid w:val="00B97825"/>
    <w:rsid w:val="00B97EC4"/>
    <w:rsid w:val="00BA072A"/>
    <w:rsid w:val="00BA10B2"/>
    <w:rsid w:val="00BA133C"/>
    <w:rsid w:val="00BA2655"/>
    <w:rsid w:val="00BA275F"/>
    <w:rsid w:val="00BA2B13"/>
    <w:rsid w:val="00BA3035"/>
    <w:rsid w:val="00BA4937"/>
    <w:rsid w:val="00BA5379"/>
    <w:rsid w:val="00BA62C3"/>
    <w:rsid w:val="00BA62F7"/>
    <w:rsid w:val="00BA6833"/>
    <w:rsid w:val="00BA7AB1"/>
    <w:rsid w:val="00BA7D02"/>
    <w:rsid w:val="00BB0DDA"/>
    <w:rsid w:val="00BB0E62"/>
    <w:rsid w:val="00BB148C"/>
    <w:rsid w:val="00BB16C5"/>
    <w:rsid w:val="00BB1CBB"/>
    <w:rsid w:val="00BB2D02"/>
    <w:rsid w:val="00BB31AA"/>
    <w:rsid w:val="00BB53BF"/>
    <w:rsid w:val="00BB626F"/>
    <w:rsid w:val="00BB69D6"/>
    <w:rsid w:val="00BB6A9D"/>
    <w:rsid w:val="00BB6E1D"/>
    <w:rsid w:val="00BC0635"/>
    <w:rsid w:val="00BC077B"/>
    <w:rsid w:val="00BC09FE"/>
    <w:rsid w:val="00BC0DB7"/>
    <w:rsid w:val="00BC153C"/>
    <w:rsid w:val="00BC1EAA"/>
    <w:rsid w:val="00BC202B"/>
    <w:rsid w:val="00BC30B7"/>
    <w:rsid w:val="00BC3535"/>
    <w:rsid w:val="00BC3B66"/>
    <w:rsid w:val="00BC44C5"/>
    <w:rsid w:val="00BC4F82"/>
    <w:rsid w:val="00BC52C2"/>
    <w:rsid w:val="00BC5776"/>
    <w:rsid w:val="00BC670B"/>
    <w:rsid w:val="00BD183F"/>
    <w:rsid w:val="00BD1A81"/>
    <w:rsid w:val="00BD1B07"/>
    <w:rsid w:val="00BD1C77"/>
    <w:rsid w:val="00BD3B4F"/>
    <w:rsid w:val="00BD4107"/>
    <w:rsid w:val="00BD4637"/>
    <w:rsid w:val="00BD598F"/>
    <w:rsid w:val="00BD5FE1"/>
    <w:rsid w:val="00BD6A6E"/>
    <w:rsid w:val="00BD6BE7"/>
    <w:rsid w:val="00BD7D32"/>
    <w:rsid w:val="00BE0D37"/>
    <w:rsid w:val="00BE1CA9"/>
    <w:rsid w:val="00BE20AD"/>
    <w:rsid w:val="00BE2153"/>
    <w:rsid w:val="00BE2668"/>
    <w:rsid w:val="00BE3561"/>
    <w:rsid w:val="00BE358F"/>
    <w:rsid w:val="00BE5587"/>
    <w:rsid w:val="00BE68EF"/>
    <w:rsid w:val="00BE7AEF"/>
    <w:rsid w:val="00BE7CE3"/>
    <w:rsid w:val="00BF0880"/>
    <w:rsid w:val="00BF1F88"/>
    <w:rsid w:val="00BF3315"/>
    <w:rsid w:val="00BF3780"/>
    <w:rsid w:val="00BF4FD8"/>
    <w:rsid w:val="00BF52F0"/>
    <w:rsid w:val="00BF53BD"/>
    <w:rsid w:val="00BF5E67"/>
    <w:rsid w:val="00BF5FCF"/>
    <w:rsid w:val="00BF7D96"/>
    <w:rsid w:val="00C00C5D"/>
    <w:rsid w:val="00C01441"/>
    <w:rsid w:val="00C01E10"/>
    <w:rsid w:val="00C031B0"/>
    <w:rsid w:val="00C05029"/>
    <w:rsid w:val="00C0613C"/>
    <w:rsid w:val="00C06347"/>
    <w:rsid w:val="00C104EF"/>
    <w:rsid w:val="00C10E13"/>
    <w:rsid w:val="00C119A4"/>
    <w:rsid w:val="00C137F1"/>
    <w:rsid w:val="00C15D58"/>
    <w:rsid w:val="00C173BC"/>
    <w:rsid w:val="00C203F4"/>
    <w:rsid w:val="00C21117"/>
    <w:rsid w:val="00C21434"/>
    <w:rsid w:val="00C2237C"/>
    <w:rsid w:val="00C2260D"/>
    <w:rsid w:val="00C2303B"/>
    <w:rsid w:val="00C26F4F"/>
    <w:rsid w:val="00C26FAE"/>
    <w:rsid w:val="00C323AC"/>
    <w:rsid w:val="00C344DF"/>
    <w:rsid w:val="00C35731"/>
    <w:rsid w:val="00C36024"/>
    <w:rsid w:val="00C3647C"/>
    <w:rsid w:val="00C370FE"/>
    <w:rsid w:val="00C37368"/>
    <w:rsid w:val="00C37BEA"/>
    <w:rsid w:val="00C37E85"/>
    <w:rsid w:val="00C4016C"/>
    <w:rsid w:val="00C4055F"/>
    <w:rsid w:val="00C40B9E"/>
    <w:rsid w:val="00C42BA1"/>
    <w:rsid w:val="00C44E58"/>
    <w:rsid w:val="00C474F9"/>
    <w:rsid w:val="00C47F90"/>
    <w:rsid w:val="00C5002F"/>
    <w:rsid w:val="00C51571"/>
    <w:rsid w:val="00C5274C"/>
    <w:rsid w:val="00C52FC7"/>
    <w:rsid w:val="00C5347E"/>
    <w:rsid w:val="00C5362A"/>
    <w:rsid w:val="00C54862"/>
    <w:rsid w:val="00C5522F"/>
    <w:rsid w:val="00C556C4"/>
    <w:rsid w:val="00C55BE1"/>
    <w:rsid w:val="00C601FF"/>
    <w:rsid w:val="00C6184B"/>
    <w:rsid w:val="00C6243A"/>
    <w:rsid w:val="00C62A69"/>
    <w:rsid w:val="00C630FB"/>
    <w:rsid w:val="00C6313D"/>
    <w:rsid w:val="00C63377"/>
    <w:rsid w:val="00C63AFB"/>
    <w:rsid w:val="00C64039"/>
    <w:rsid w:val="00C70803"/>
    <w:rsid w:val="00C71013"/>
    <w:rsid w:val="00C7137D"/>
    <w:rsid w:val="00C719C2"/>
    <w:rsid w:val="00C72972"/>
    <w:rsid w:val="00C734A6"/>
    <w:rsid w:val="00C7495D"/>
    <w:rsid w:val="00C77356"/>
    <w:rsid w:val="00C802E1"/>
    <w:rsid w:val="00C80EA0"/>
    <w:rsid w:val="00C832B3"/>
    <w:rsid w:val="00C856F5"/>
    <w:rsid w:val="00C857F5"/>
    <w:rsid w:val="00C85AC7"/>
    <w:rsid w:val="00C86414"/>
    <w:rsid w:val="00C90D96"/>
    <w:rsid w:val="00C90DBD"/>
    <w:rsid w:val="00C912DD"/>
    <w:rsid w:val="00C924BA"/>
    <w:rsid w:val="00C92A31"/>
    <w:rsid w:val="00C93414"/>
    <w:rsid w:val="00C93D0C"/>
    <w:rsid w:val="00C95050"/>
    <w:rsid w:val="00C95358"/>
    <w:rsid w:val="00C95D11"/>
    <w:rsid w:val="00C95D20"/>
    <w:rsid w:val="00C96028"/>
    <w:rsid w:val="00C97097"/>
    <w:rsid w:val="00CA0638"/>
    <w:rsid w:val="00CA15BB"/>
    <w:rsid w:val="00CA1C89"/>
    <w:rsid w:val="00CA2E00"/>
    <w:rsid w:val="00CA318A"/>
    <w:rsid w:val="00CA514F"/>
    <w:rsid w:val="00CA601A"/>
    <w:rsid w:val="00CA62BE"/>
    <w:rsid w:val="00CA6C92"/>
    <w:rsid w:val="00CB0B40"/>
    <w:rsid w:val="00CB0D17"/>
    <w:rsid w:val="00CB2400"/>
    <w:rsid w:val="00CB271B"/>
    <w:rsid w:val="00CB293D"/>
    <w:rsid w:val="00CB381B"/>
    <w:rsid w:val="00CB38A4"/>
    <w:rsid w:val="00CB49E2"/>
    <w:rsid w:val="00CB5118"/>
    <w:rsid w:val="00CB5C2A"/>
    <w:rsid w:val="00CB6027"/>
    <w:rsid w:val="00CB62D9"/>
    <w:rsid w:val="00CC2157"/>
    <w:rsid w:val="00CC29B3"/>
    <w:rsid w:val="00CC329A"/>
    <w:rsid w:val="00CC3C72"/>
    <w:rsid w:val="00CC4619"/>
    <w:rsid w:val="00CC49A2"/>
    <w:rsid w:val="00CC5FB2"/>
    <w:rsid w:val="00CC6F56"/>
    <w:rsid w:val="00CC7A26"/>
    <w:rsid w:val="00CD02F9"/>
    <w:rsid w:val="00CD1D28"/>
    <w:rsid w:val="00CD230D"/>
    <w:rsid w:val="00CD256E"/>
    <w:rsid w:val="00CD28A3"/>
    <w:rsid w:val="00CD2B32"/>
    <w:rsid w:val="00CD2BD8"/>
    <w:rsid w:val="00CD5972"/>
    <w:rsid w:val="00CD63DE"/>
    <w:rsid w:val="00CD70DA"/>
    <w:rsid w:val="00CD7E4C"/>
    <w:rsid w:val="00CE1099"/>
    <w:rsid w:val="00CE1F5B"/>
    <w:rsid w:val="00CE20AC"/>
    <w:rsid w:val="00CE2C2E"/>
    <w:rsid w:val="00CE461C"/>
    <w:rsid w:val="00CE48B6"/>
    <w:rsid w:val="00CE4ED8"/>
    <w:rsid w:val="00CE4FD8"/>
    <w:rsid w:val="00CE56E5"/>
    <w:rsid w:val="00CF148D"/>
    <w:rsid w:val="00CF2620"/>
    <w:rsid w:val="00CF3494"/>
    <w:rsid w:val="00CF396E"/>
    <w:rsid w:val="00CF3D67"/>
    <w:rsid w:val="00CF401D"/>
    <w:rsid w:val="00CF5722"/>
    <w:rsid w:val="00CF5CF8"/>
    <w:rsid w:val="00CF609B"/>
    <w:rsid w:val="00D01C6D"/>
    <w:rsid w:val="00D01D98"/>
    <w:rsid w:val="00D026BE"/>
    <w:rsid w:val="00D03D76"/>
    <w:rsid w:val="00D0594D"/>
    <w:rsid w:val="00D07D4A"/>
    <w:rsid w:val="00D1021B"/>
    <w:rsid w:val="00D11B3C"/>
    <w:rsid w:val="00D12CA7"/>
    <w:rsid w:val="00D12D86"/>
    <w:rsid w:val="00D14EC4"/>
    <w:rsid w:val="00D14F52"/>
    <w:rsid w:val="00D14FDA"/>
    <w:rsid w:val="00D15CCB"/>
    <w:rsid w:val="00D1687E"/>
    <w:rsid w:val="00D16948"/>
    <w:rsid w:val="00D17F30"/>
    <w:rsid w:val="00D17F5C"/>
    <w:rsid w:val="00D20DE6"/>
    <w:rsid w:val="00D217C4"/>
    <w:rsid w:val="00D223AE"/>
    <w:rsid w:val="00D22DF6"/>
    <w:rsid w:val="00D23FFB"/>
    <w:rsid w:val="00D245C0"/>
    <w:rsid w:val="00D2468F"/>
    <w:rsid w:val="00D2550D"/>
    <w:rsid w:val="00D25A32"/>
    <w:rsid w:val="00D25BFD"/>
    <w:rsid w:val="00D30825"/>
    <w:rsid w:val="00D32841"/>
    <w:rsid w:val="00D33BCD"/>
    <w:rsid w:val="00D36118"/>
    <w:rsid w:val="00D364B7"/>
    <w:rsid w:val="00D365FF"/>
    <w:rsid w:val="00D36B30"/>
    <w:rsid w:val="00D36BB6"/>
    <w:rsid w:val="00D40292"/>
    <w:rsid w:val="00D40CBB"/>
    <w:rsid w:val="00D419E1"/>
    <w:rsid w:val="00D42760"/>
    <w:rsid w:val="00D43F3C"/>
    <w:rsid w:val="00D442B9"/>
    <w:rsid w:val="00D446F1"/>
    <w:rsid w:val="00D44C96"/>
    <w:rsid w:val="00D45B1F"/>
    <w:rsid w:val="00D46200"/>
    <w:rsid w:val="00D46F28"/>
    <w:rsid w:val="00D5061D"/>
    <w:rsid w:val="00D511EB"/>
    <w:rsid w:val="00D520A6"/>
    <w:rsid w:val="00D522A4"/>
    <w:rsid w:val="00D522C1"/>
    <w:rsid w:val="00D52D0B"/>
    <w:rsid w:val="00D54ADB"/>
    <w:rsid w:val="00D550C6"/>
    <w:rsid w:val="00D55926"/>
    <w:rsid w:val="00D5593D"/>
    <w:rsid w:val="00D60502"/>
    <w:rsid w:val="00D60DBF"/>
    <w:rsid w:val="00D61116"/>
    <w:rsid w:val="00D61346"/>
    <w:rsid w:val="00D619AD"/>
    <w:rsid w:val="00D662AF"/>
    <w:rsid w:val="00D664D2"/>
    <w:rsid w:val="00D6677D"/>
    <w:rsid w:val="00D6728B"/>
    <w:rsid w:val="00D70238"/>
    <w:rsid w:val="00D7101B"/>
    <w:rsid w:val="00D72223"/>
    <w:rsid w:val="00D72614"/>
    <w:rsid w:val="00D732F9"/>
    <w:rsid w:val="00D73329"/>
    <w:rsid w:val="00D7355B"/>
    <w:rsid w:val="00D73A15"/>
    <w:rsid w:val="00D74940"/>
    <w:rsid w:val="00D81017"/>
    <w:rsid w:val="00D82381"/>
    <w:rsid w:val="00D834A8"/>
    <w:rsid w:val="00D83CBD"/>
    <w:rsid w:val="00D84C07"/>
    <w:rsid w:val="00D85192"/>
    <w:rsid w:val="00D85879"/>
    <w:rsid w:val="00D872CF"/>
    <w:rsid w:val="00D90ACC"/>
    <w:rsid w:val="00D91C77"/>
    <w:rsid w:val="00D928D6"/>
    <w:rsid w:val="00D9321C"/>
    <w:rsid w:val="00D94262"/>
    <w:rsid w:val="00D944C4"/>
    <w:rsid w:val="00D976EF"/>
    <w:rsid w:val="00DA039A"/>
    <w:rsid w:val="00DA168B"/>
    <w:rsid w:val="00DA293B"/>
    <w:rsid w:val="00DA2C6B"/>
    <w:rsid w:val="00DA2E73"/>
    <w:rsid w:val="00DA36D5"/>
    <w:rsid w:val="00DA36E8"/>
    <w:rsid w:val="00DA406D"/>
    <w:rsid w:val="00DA4593"/>
    <w:rsid w:val="00DA4B66"/>
    <w:rsid w:val="00DA52D5"/>
    <w:rsid w:val="00DA53EB"/>
    <w:rsid w:val="00DA6110"/>
    <w:rsid w:val="00DA7AF5"/>
    <w:rsid w:val="00DA7AFB"/>
    <w:rsid w:val="00DB25CF"/>
    <w:rsid w:val="00DB38A2"/>
    <w:rsid w:val="00DB43AA"/>
    <w:rsid w:val="00DB4FE4"/>
    <w:rsid w:val="00DB53D9"/>
    <w:rsid w:val="00DC000D"/>
    <w:rsid w:val="00DC0E3F"/>
    <w:rsid w:val="00DC1989"/>
    <w:rsid w:val="00DC207D"/>
    <w:rsid w:val="00DC23C7"/>
    <w:rsid w:val="00DC614C"/>
    <w:rsid w:val="00DC72B2"/>
    <w:rsid w:val="00DD1B83"/>
    <w:rsid w:val="00DD32D5"/>
    <w:rsid w:val="00DD366D"/>
    <w:rsid w:val="00DD3D41"/>
    <w:rsid w:val="00DD43B3"/>
    <w:rsid w:val="00DD4A11"/>
    <w:rsid w:val="00DD5950"/>
    <w:rsid w:val="00DD69F6"/>
    <w:rsid w:val="00DD6AC2"/>
    <w:rsid w:val="00DD6B5B"/>
    <w:rsid w:val="00DD6E05"/>
    <w:rsid w:val="00DE17DF"/>
    <w:rsid w:val="00DE1A3D"/>
    <w:rsid w:val="00DE3D21"/>
    <w:rsid w:val="00DE455A"/>
    <w:rsid w:val="00DE551D"/>
    <w:rsid w:val="00DE56F1"/>
    <w:rsid w:val="00DE5836"/>
    <w:rsid w:val="00DE5C3E"/>
    <w:rsid w:val="00DE5FED"/>
    <w:rsid w:val="00DE6061"/>
    <w:rsid w:val="00DE6127"/>
    <w:rsid w:val="00DF0929"/>
    <w:rsid w:val="00DF1376"/>
    <w:rsid w:val="00DF1424"/>
    <w:rsid w:val="00DF147C"/>
    <w:rsid w:val="00DF1E1F"/>
    <w:rsid w:val="00DF24E8"/>
    <w:rsid w:val="00DF40FA"/>
    <w:rsid w:val="00DF446E"/>
    <w:rsid w:val="00DF4927"/>
    <w:rsid w:val="00DF6C49"/>
    <w:rsid w:val="00DF76D4"/>
    <w:rsid w:val="00DF7D4F"/>
    <w:rsid w:val="00E02242"/>
    <w:rsid w:val="00E02710"/>
    <w:rsid w:val="00E03DEC"/>
    <w:rsid w:val="00E0457A"/>
    <w:rsid w:val="00E0652F"/>
    <w:rsid w:val="00E10589"/>
    <w:rsid w:val="00E1061C"/>
    <w:rsid w:val="00E11654"/>
    <w:rsid w:val="00E12341"/>
    <w:rsid w:val="00E12C95"/>
    <w:rsid w:val="00E13D39"/>
    <w:rsid w:val="00E14DFF"/>
    <w:rsid w:val="00E14EA4"/>
    <w:rsid w:val="00E15C44"/>
    <w:rsid w:val="00E15CA1"/>
    <w:rsid w:val="00E15F9A"/>
    <w:rsid w:val="00E2245D"/>
    <w:rsid w:val="00E22547"/>
    <w:rsid w:val="00E23055"/>
    <w:rsid w:val="00E2489F"/>
    <w:rsid w:val="00E256D0"/>
    <w:rsid w:val="00E27F57"/>
    <w:rsid w:val="00E30AF1"/>
    <w:rsid w:val="00E30B0A"/>
    <w:rsid w:val="00E31BFE"/>
    <w:rsid w:val="00E31ED4"/>
    <w:rsid w:val="00E338CB"/>
    <w:rsid w:val="00E33F08"/>
    <w:rsid w:val="00E34CE5"/>
    <w:rsid w:val="00E35899"/>
    <w:rsid w:val="00E35B8C"/>
    <w:rsid w:val="00E3759E"/>
    <w:rsid w:val="00E40C88"/>
    <w:rsid w:val="00E42804"/>
    <w:rsid w:val="00E42E54"/>
    <w:rsid w:val="00E44809"/>
    <w:rsid w:val="00E449A6"/>
    <w:rsid w:val="00E452E7"/>
    <w:rsid w:val="00E45FC1"/>
    <w:rsid w:val="00E466A6"/>
    <w:rsid w:val="00E51420"/>
    <w:rsid w:val="00E51499"/>
    <w:rsid w:val="00E541BB"/>
    <w:rsid w:val="00E54A84"/>
    <w:rsid w:val="00E5543A"/>
    <w:rsid w:val="00E62794"/>
    <w:rsid w:val="00E64468"/>
    <w:rsid w:val="00E64860"/>
    <w:rsid w:val="00E64F59"/>
    <w:rsid w:val="00E674F1"/>
    <w:rsid w:val="00E67954"/>
    <w:rsid w:val="00E70B63"/>
    <w:rsid w:val="00E721D2"/>
    <w:rsid w:val="00E740FB"/>
    <w:rsid w:val="00E74749"/>
    <w:rsid w:val="00E75E74"/>
    <w:rsid w:val="00E76CF4"/>
    <w:rsid w:val="00E80448"/>
    <w:rsid w:val="00E80C98"/>
    <w:rsid w:val="00E82916"/>
    <w:rsid w:val="00E833EB"/>
    <w:rsid w:val="00E83B60"/>
    <w:rsid w:val="00E84055"/>
    <w:rsid w:val="00E8517B"/>
    <w:rsid w:val="00E87257"/>
    <w:rsid w:val="00E874D1"/>
    <w:rsid w:val="00E87750"/>
    <w:rsid w:val="00E917A1"/>
    <w:rsid w:val="00E923D5"/>
    <w:rsid w:val="00E96D7E"/>
    <w:rsid w:val="00EA0DEE"/>
    <w:rsid w:val="00EA0EAE"/>
    <w:rsid w:val="00EA0FB9"/>
    <w:rsid w:val="00EA15FF"/>
    <w:rsid w:val="00EA3484"/>
    <w:rsid w:val="00EA367C"/>
    <w:rsid w:val="00EA58F2"/>
    <w:rsid w:val="00EA5B98"/>
    <w:rsid w:val="00EA6664"/>
    <w:rsid w:val="00EA6B42"/>
    <w:rsid w:val="00EA72C3"/>
    <w:rsid w:val="00EA7D07"/>
    <w:rsid w:val="00EB04AB"/>
    <w:rsid w:val="00EB16A9"/>
    <w:rsid w:val="00EB264E"/>
    <w:rsid w:val="00EB28E0"/>
    <w:rsid w:val="00EB3DB6"/>
    <w:rsid w:val="00EB4312"/>
    <w:rsid w:val="00EB47B4"/>
    <w:rsid w:val="00EB504E"/>
    <w:rsid w:val="00EB5290"/>
    <w:rsid w:val="00EB6496"/>
    <w:rsid w:val="00EB70AF"/>
    <w:rsid w:val="00EB7D4E"/>
    <w:rsid w:val="00EC1774"/>
    <w:rsid w:val="00EC1FD7"/>
    <w:rsid w:val="00EC265F"/>
    <w:rsid w:val="00EC3FC5"/>
    <w:rsid w:val="00EC430A"/>
    <w:rsid w:val="00EC4ED9"/>
    <w:rsid w:val="00EC56AB"/>
    <w:rsid w:val="00EC6E5F"/>
    <w:rsid w:val="00ED0BBE"/>
    <w:rsid w:val="00ED1957"/>
    <w:rsid w:val="00ED2247"/>
    <w:rsid w:val="00ED2EDE"/>
    <w:rsid w:val="00ED33B0"/>
    <w:rsid w:val="00ED3945"/>
    <w:rsid w:val="00ED503F"/>
    <w:rsid w:val="00ED7357"/>
    <w:rsid w:val="00ED74A5"/>
    <w:rsid w:val="00EE087D"/>
    <w:rsid w:val="00EE0DC0"/>
    <w:rsid w:val="00EE1B2A"/>
    <w:rsid w:val="00EE1D3B"/>
    <w:rsid w:val="00EE206C"/>
    <w:rsid w:val="00EE230F"/>
    <w:rsid w:val="00EE36AB"/>
    <w:rsid w:val="00EE3F6C"/>
    <w:rsid w:val="00EE4021"/>
    <w:rsid w:val="00EE42A5"/>
    <w:rsid w:val="00EE49DC"/>
    <w:rsid w:val="00EE4E79"/>
    <w:rsid w:val="00EE52C6"/>
    <w:rsid w:val="00EE53BB"/>
    <w:rsid w:val="00EE54C3"/>
    <w:rsid w:val="00EE700E"/>
    <w:rsid w:val="00EF0DD6"/>
    <w:rsid w:val="00EF1AF8"/>
    <w:rsid w:val="00EF38AB"/>
    <w:rsid w:val="00EF3BF8"/>
    <w:rsid w:val="00EF40AB"/>
    <w:rsid w:val="00EF48C8"/>
    <w:rsid w:val="00EF5CE2"/>
    <w:rsid w:val="00EF5E41"/>
    <w:rsid w:val="00EF687D"/>
    <w:rsid w:val="00F011E2"/>
    <w:rsid w:val="00F0340D"/>
    <w:rsid w:val="00F035AB"/>
    <w:rsid w:val="00F036F2"/>
    <w:rsid w:val="00F03E63"/>
    <w:rsid w:val="00F043F3"/>
    <w:rsid w:val="00F0456D"/>
    <w:rsid w:val="00F05587"/>
    <w:rsid w:val="00F05CCA"/>
    <w:rsid w:val="00F05FF6"/>
    <w:rsid w:val="00F060B5"/>
    <w:rsid w:val="00F063CE"/>
    <w:rsid w:val="00F068A0"/>
    <w:rsid w:val="00F06D50"/>
    <w:rsid w:val="00F0739D"/>
    <w:rsid w:val="00F07546"/>
    <w:rsid w:val="00F078A4"/>
    <w:rsid w:val="00F10C18"/>
    <w:rsid w:val="00F10C44"/>
    <w:rsid w:val="00F10DB4"/>
    <w:rsid w:val="00F1335C"/>
    <w:rsid w:val="00F13C03"/>
    <w:rsid w:val="00F14407"/>
    <w:rsid w:val="00F14E13"/>
    <w:rsid w:val="00F15D77"/>
    <w:rsid w:val="00F1658C"/>
    <w:rsid w:val="00F1669A"/>
    <w:rsid w:val="00F1694A"/>
    <w:rsid w:val="00F177FE"/>
    <w:rsid w:val="00F17E43"/>
    <w:rsid w:val="00F21290"/>
    <w:rsid w:val="00F21F97"/>
    <w:rsid w:val="00F23297"/>
    <w:rsid w:val="00F24CB8"/>
    <w:rsid w:val="00F253BB"/>
    <w:rsid w:val="00F25B27"/>
    <w:rsid w:val="00F26C79"/>
    <w:rsid w:val="00F26D89"/>
    <w:rsid w:val="00F27FA0"/>
    <w:rsid w:val="00F331A9"/>
    <w:rsid w:val="00F34046"/>
    <w:rsid w:val="00F35ABB"/>
    <w:rsid w:val="00F409BA"/>
    <w:rsid w:val="00F40D1B"/>
    <w:rsid w:val="00F44110"/>
    <w:rsid w:val="00F44D1D"/>
    <w:rsid w:val="00F450C0"/>
    <w:rsid w:val="00F4572E"/>
    <w:rsid w:val="00F46684"/>
    <w:rsid w:val="00F46E02"/>
    <w:rsid w:val="00F4733B"/>
    <w:rsid w:val="00F47BB7"/>
    <w:rsid w:val="00F47DED"/>
    <w:rsid w:val="00F50E28"/>
    <w:rsid w:val="00F5130A"/>
    <w:rsid w:val="00F52339"/>
    <w:rsid w:val="00F53172"/>
    <w:rsid w:val="00F54A45"/>
    <w:rsid w:val="00F56825"/>
    <w:rsid w:val="00F56850"/>
    <w:rsid w:val="00F62650"/>
    <w:rsid w:val="00F626A9"/>
    <w:rsid w:val="00F635AD"/>
    <w:rsid w:val="00F65095"/>
    <w:rsid w:val="00F652D8"/>
    <w:rsid w:val="00F66706"/>
    <w:rsid w:val="00F66D54"/>
    <w:rsid w:val="00F7037F"/>
    <w:rsid w:val="00F7092F"/>
    <w:rsid w:val="00F7094F"/>
    <w:rsid w:val="00F70AEA"/>
    <w:rsid w:val="00F7119C"/>
    <w:rsid w:val="00F7133D"/>
    <w:rsid w:val="00F73D92"/>
    <w:rsid w:val="00F74574"/>
    <w:rsid w:val="00F76B4B"/>
    <w:rsid w:val="00F82803"/>
    <w:rsid w:val="00F82F33"/>
    <w:rsid w:val="00F82F4C"/>
    <w:rsid w:val="00F8314D"/>
    <w:rsid w:val="00F83617"/>
    <w:rsid w:val="00F84F64"/>
    <w:rsid w:val="00F8502C"/>
    <w:rsid w:val="00F855EE"/>
    <w:rsid w:val="00F85AB5"/>
    <w:rsid w:val="00F905CA"/>
    <w:rsid w:val="00F924B7"/>
    <w:rsid w:val="00F96FF6"/>
    <w:rsid w:val="00F97A4D"/>
    <w:rsid w:val="00FA02C9"/>
    <w:rsid w:val="00FA049A"/>
    <w:rsid w:val="00FA1E20"/>
    <w:rsid w:val="00FA2B06"/>
    <w:rsid w:val="00FA33BE"/>
    <w:rsid w:val="00FA4FC7"/>
    <w:rsid w:val="00FA613E"/>
    <w:rsid w:val="00FA66E8"/>
    <w:rsid w:val="00FA7F7D"/>
    <w:rsid w:val="00FB1F40"/>
    <w:rsid w:val="00FB1FD0"/>
    <w:rsid w:val="00FB5C78"/>
    <w:rsid w:val="00FB6F96"/>
    <w:rsid w:val="00FB7077"/>
    <w:rsid w:val="00FC132D"/>
    <w:rsid w:val="00FC1ED2"/>
    <w:rsid w:val="00FC2353"/>
    <w:rsid w:val="00FC2A3F"/>
    <w:rsid w:val="00FC3231"/>
    <w:rsid w:val="00FC35CE"/>
    <w:rsid w:val="00FC35FF"/>
    <w:rsid w:val="00FC3C32"/>
    <w:rsid w:val="00FC5FD2"/>
    <w:rsid w:val="00FC6043"/>
    <w:rsid w:val="00FC6094"/>
    <w:rsid w:val="00FC63FC"/>
    <w:rsid w:val="00FC6E0C"/>
    <w:rsid w:val="00FC7E32"/>
    <w:rsid w:val="00FC7F97"/>
    <w:rsid w:val="00FD07A3"/>
    <w:rsid w:val="00FD0EBA"/>
    <w:rsid w:val="00FD14B3"/>
    <w:rsid w:val="00FD205A"/>
    <w:rsid w:val="00FD2682"/>
    <w:rsid w:val="00FD33E7"/>
    <w:rsid w:val="00FD5705"/>
    <w:rsid w:val="00FD6C2B"/>
    <w:rsid w:val="00FD6F97"/>
    <w:rsid w:val="00FE1A93"/>
    <w:rsid w:val="00FE1D98"/>
    <w:rsid w:val="00FE2D36"/>
    <w:rsid w:val="00FE3A6E"/>
    <w:rsid w:val="00FE3B65"/>
    <w:rsid w:val="00FE50E5"/>
    <w:rsid w:val="00FE55EE"/>
    <w:rsid w:val="00FE6751"/>
    <w:rsid w:val="00FE7ED4"/>
    <w:rsid w:val="00FE7F2B"/>
    <w:rsid w:val="00FF01BA"/>
    <w:rsid w:val="00FF14B2"/>
    <w:rsid w:val="00FF2064"/>
    <w:rsid w:val="00FF4153"/>
    <w:rsid w:val="00FF4985"/>
    <w:rsid w:val="00FF53F8"/>
    <w:rsid w:val="00FF5FCF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BDC924"/>
  <w15:docId w15:val="{DBA4602F-18EB-4874-A439-CC04451A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315"/>
    <w:rPr>
      <w:rFonts w:ascii="Arial" w:hAnsi="Arial"/>
    </w:rPr>
  </w:style>
  <w:style w:type="paragraph" w:styleId="Titre1">
    <w:name w:val="heading 1"/>
    <w:basedOn w:val="Normal"/>
    <w:next w:val="Normal"/>
    <w:qFormat/>
    <w:rsid w:val="000663EF"/>
    <w:pPr>
      <w:keepNext/>
      <w:numPr>
        <w:numId w:val="11"/>
      </w:numPr>
      <w:spacing w:before="240" w:after="240"/>
      <w:outlineLvl w:val="0"/>
    </w:pPr>
    <w:rPr>
      <w:b/>
      <w:color w:val="E36C0A"/>
      <w:sz w:val="24"/>
    </w:rPr>
  </w:style>
  <w:style w:type="paragraph" w:styleId="Titre2">
    <w:name w:val="heading 2"/>
    <w:basedOn w:val="Normal"/>
    <w:next w:val="Normal2"/>
    <w:qFormat/>
    <w:rsid w:val="00A46549"/>
    <w:pPr>
      <w:keepNext/>
      <w:numPr>
        <w:ilvl w:val="1"/>
        <w:numId w:val="11"/>
      </w:numPr>
      <w:shd w:val="pct5" w:color="auto" w:fill="auto"/>
      <w:overflowPunct w:val="0"/>
      <w:autoSpaceDE w:val="0"/>
      <w:autoSpaceDN w:val="0"/>
      <w:adjustRightInd w:val="0"/>
      <w:spacing w:before="360" w:after="300"/>
      <w:textAlignment w:val="baseline"/>
      <w:outlineLvl w:val="1"/>
    </w:pPr>
    <w:rPr>
      <w:color w:val="000080"/>
      <w:sz w:val="22"/>
      <w:u w:val="single"/>
    </w:rPr>
  </w:style>
  <w:style w:type="paragraph" w:styleId="Titre3">
    <w:name w:val="heading 3"/>
    <w:aliases w:val="Titre 3 Car,H3 Car"/>
    <w:basedOn w:val="Normal"/>
    <w:next w:val="Normal3"/>
    <w:link w:val="Titre3Car1"/>
    <w:qFormat/>
    <w:pPr>
      <w:numPr>
        <w:ilvl w:val="2"/>
        <w:numId w:val="11"/>
      </w:numPr>
      <w:spacing w:before="120" w:line="360" w:lineRule="auto"/>
      <w:ind w:left="852"/>
      <w:outlineLvl w:val="2"/>
    </w:pPr>
    <w:rPr>
      <w:i/>
      <w:color w:val="333399"/>
      <w:sz w:val="22"/>
    </w:rPr>
  </w:style>
  <w:style w:type="paragraph" w:styleId="Titre4">
    <w:name w:val="heading 4"/>
    <w:basedOn w:val="Normal"/>
    <w:next w:val="Normal4"/>
    <w:qFormat/>
    <w:rsid w:val="0015240C"/>
    <w:pPr>
      <w:numPr>
        <w:ilvl w:val="3"/>
        <w:numId w:val="11"/>
      </w:numPr>
      <w:spacing w:before="120" w:line="360" w:lineRule="auto"/>
      <w:ind w:left="1134"/>
      <w:outlineLvl w:val="3"/>
    </w:pPr>
    <w:rPr>
      <w:i/>
      <w:color w:val="333399"/>
      <w:sz w:val="22"/>
    </w:rPr>
  </w:style>
  <w:style w:type="paragraph" w:styleId="Titre5">
    <w:name w:val="heading 5"/>
    <w:basedOn w:val="Normal"/>
    <w:next w:val="Normal"/>
    <w:qFormat/>
    <w:rsid w:val="00DE455A"/>
    <w:pPr>
      <w:keepNext/>
      <w:numPr>
        <w:ilvl w:val="4"/>
        <w:numId w:val="11"/>
      </w:numPr>
      <w:tabs>
        <w:tab w:val="left" w:pos="2461"/>
      </w:tabs>
      <w:spacing w:before="120" w:after="100" w:afterAutospacing="1"/>
      <w:outlineLvl w:val="4"/>
    </w:pPr>
    <w:rPr>
      <w:i/>
      <w:color w:val="333399"/>
      <w:sz w:val="22"/>
      <w:szCs w:val="2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1"/>
      </w:numPr>
      <w:tabs>
        <w:tab w:val="left" w:pos="4536"/>
      </w:tabs>
      <w:outlineLvl w:val="5"/>
    </w:pPr>
    <w:rPr>
      <w:sz w:val="96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1"/>
      </w:numPr>
      <w:jc w:val="center"/>
      <w:outlineLvl w:val="6"/>
    </w:pPr>
    <w:rPr>
      <w:sz w:val="96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1"/>
      </w:numPr>
      <w:tabs>
        <w:tab w:val="left" w:pos="4536"/>
      </w:tabs>
      <w:jc w:val="center"/>
      <w:outlineLvl w:val="7"/>
    </w:pPr>
    <w:rPr>
      <w:color w:val="000080"/>
      <w:sz w:val="48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1"/>
      </w:numPr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2"/>
    <w:basedOn w:val="Normal"/>
    <w:link w:val="Normal2Car"/>
    <w:pPr>
      <w:ind w:left="360"/>
    </w:pPr>
  </w:style>
  <w:style w:type="paragraph" w:customStyle="1" w:styleId="Normal3">
    <w:name w:val="Normal3"/>
    <w:basedOn w:val="Normal"/>
    <w:link w:val="Normal3Car"/>
    <w:pPr>
      <w:ind w:left="708"/>
    </w:pPr>
  </w:style>
  <w:style w:type="paragraph" w:customStyle="1" w:styleId="Normal4">
    <w:name w:val="Normal4"/>
    <w:basedOn w:val="Normal3"/>
    <w:pPr>
      <w:ind w:left="108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pPr>
      <w:tabs>
        <w:tab w:val="left" w:pos="2835"/>
      </w:tabs>
      <w:ind w:left="851"/>
    </w:pPr>
    <w:rPr>
      <w:sz w:val="24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Corpsdetexte">
    <w:name w:val="Body Text"/>
    <w:basedOn w:val="Normal"/>
    <w:rPr>
      <w:rFonts w:ascii="Zurich LtCn BT" w:hAnsi="Zurich LtCn BT"/>
      <w:noProof/>
      <w:color w:val="000080"/>
      <w:sz w:val="16"/>
    </w:rPr>
  </w:style>
  <w:style w:type="character" w:styleId="Numrodepage">
    <w:name w:val="page number"/>
    <w:basedOn w:val="Policepardfaut"/>
  </w:style>
  <w:style w:type="paragraph" w:customStyle="1" w:styleId="Annexe">
    <w:name w:val="Annexe"/>
    <w:basedOn w:val="Normal"/>
    <w:next w:val="Normal"/>
    <w:pPr>
      <w:numPr>
        <w:numId w:val="1"/>
      </w:numPr>
      <w:tabs>
        <w:tab w:val="clear" w:pos="1437"/>
      </w:tabs>
      <w:spacing w:after="100" w:afterAutospacing="1"/>
      <w:ind w:left="357" w:firstLine="0"/>
      <w:jc w:val="center"/>
    </w:pPr>
    <w:rPr>
      <w:rFonts w:cs="Arial"/>
      <w:b/>
      <w:sz w:val="96"/>
    </w:rPr>
  </w:style>
  <w:style w:type="paragraph" w:customStyle="1" w:styleId="Chapitre">
    <w:name w:val="Chapitre"/>
    <w:basedOn w:val="Normal"/>
    <w:next w:val="Normal"/>
    <w:pPr>
      <w:spacing w:after="100" w:afterAutospacing="1"/>
      <w:jc w:val="center"/>
    </w:pPr>
    <w:rPr>
      <w:b/>
      <w:sz w:val="40"/>
    </w:rPr>
  </w:style>
  <w:style w:type="paragraph" w:customStyle="1" w:styleId="Puce1">
    <w:name w:val="Puce1"/>
    <w:basedOn w:val="Normal"/>
    <w:next w:val="Normal"/>
    <w:pPr>
      <w:numPr>
        <w:numId w:val="2"/>
      </w:numPr>
    </w:pPr>
  </w:style>
  <w:style w:type="paragraph" w:customStyle="1" w:styleId="Puce2">
    <w:name w:val="Puce2"/>
    <w:basedOn w:val="Normal"/>
    <w:next w:val="Normal2"/>
    <w:pPr>
      <w:numPr>
        <w:numId w:val="3"/>
      </w:numPr>
    </w:pPr>
  </w:style>
  <w:style w:type="paragraph" w:customStyle="1" w:styleId="Puce3">
    <w:name w:val="Puce3"/>
    <w:basedOn w:val="Normal"/>
    <w:next w:val="Normal3"/>
    <w:link w:val="Puce3Car"/>
    <w:pPr>
      <w:numPr>
        <w:numId w:val="4"/>
      </w:numPr>
    </w:pPr>
  </w:style>
  <w:style w:type="paragraph" w:customStyle="1" w:styleId="Puce4Car1">
    <w:name w:val="Puce4 Car1"/>
    <w:basedOn w:val="Normal"/>
    <w:next w:val="Normal4"/>
    <w:link w:val="Puce4Car1Car"/>
    <w:pPr>
      <w:numPr>
        <w:numId w:val="5"/>
      </w:numPr>
    </w:pPr>
  </w:style>
  <w:style w:type="character" w:customStyle="1" w:styleId="Puce4Car">
    <w:name w:val="Puce4 Car"/>
    <w:rPr>
      <w:rFonts w:ascii="Arial" w:hAnsi="Arial"/>
      <w:lang w:val="fr-FR" w:eastAsia="fr-FR" w:bidi="ar-SA"/>
    </w:rPr>
  </w:style>
  <w:style w:type="paragraph" w:customStyle="1" w:styleId="Sommaire">
    <w:name w:val="Sommaire"/>
    <w:basedOn w:val="Normal"/>
    <w:pPr>
      <w:ind w:left="714" w:hanging="357"/>
      <w:jc w:val="center"/>
    </w:pPr>
    <w:rPr>
      <w:b/>
      <w:sz w:val="40"/>
    </w:rPr>
  </w:style>
  <w:style w:type="paragraph" w:customStyle="1" w:styleId="Tableau">
    <w:name w:val="Tableau"/>
    <w:basedOn w:val="Normal"/>
    <w:pPr>
      <w:spacing w:before="120"/>
    </w:pPr>
  </w:style>
  <w:style w:type="paragraph" w:styleId="TM1">
    <w:name w:val="toc 1"/>
    <w:basedOn w:val="Normal"/>
    <w:next w:val="Normal"/>
    <w:autoRedefine/>
    <w:uiPriority w:val="39"/>
    <w:qFormat/>
    <w:rsid w:val="002F40C8"/>
    <w:pPr>
      <w:tabs>
        <w:tab w:val="left" w:pos="600"/>
        <w:tab w:val="right" w:leader="dot" w:pos="9469"/>
      </w:tabs>
      <w:spacing w:before="120" w:after="120"/>
      <w:ind w:right="397"/>
    </w:pPr>
    <w:rPr>
      <w:b/>
      <w:caps/>
      <w:noProof/>
      <w:color w:val="333399"/>
    </w:rPr>
  </w:style>
  <w:style w:type="paragraph" w:styleId="TM2">
    <w:name w:val="toc 2"/>
    <w:basedOn w:val="Normal"/>
    <w:next w:val="Normal"/>
    <w:autoRedefine/>
    <w:uiPriority w:val="39"/>
    <w:qFormat/>
    <w:pPr>
      <w:tabs>
        <w:tab w:val="right" w:leader="dot" w:pos="9469"/>
      </w:tabs>
      <w:ind w:left="220" w:right="397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qFormat/>
    <w:pPr>
      <w:tabs>
        <w:tab w:val="right" w:pos="9469"/>
      </w:tabs>
      <w:ind w:left="397"/>
    </w:pPr>
    <w:rPr>
      <w:rFonts w:cs="Arial"/>
      <w:noProof/>
    </w:rPr>
  </w:style>
  <w:style w:type="paragraph" w:styleId="TM4">
    <w:name w:val="toc 4"/>
    <w:basedOn w:val="Normal"/>
    <w:next w:val="Normal"/>
    <w:autoRedefine/>
    <w:uiPriority w:val="39"/>
    <w:pPr>
      <w:tabs>
        <w:tab w:val="right" w:pos="9469"/>
      </w:tabs>
      <w:ind w:left="600"/>
    </w:pPr>
  </w:style>
  <w:style w:type="paragraph" w:styleId="TM5">
    <w:name w:val="toc 5"/>
    <w:basedOn w:val="Normal"/>
    <w:next w:val="Normal"/>
    <w:autoRedefine/>
    <w:uiPriority w:val="39"/>
    <w:pPr>
      <w:ind w:left="800"/>
    </w:pPr>
  </w:style>
  <w:style w:type="paragraph" w:styleId="TM6">
    <w:name w:val="toc 6"/>
    <w:basedOn w:val="Normal"/>
    <w:next w:val="Normal"/>
    <w:autoRedefine/>
    <w:uiPriority w:val="39"/>
    <w:pPr>
      <w:ind w:left="1000"/>
    </w:pPr>
  </w:style>
  <w:style w:type="paragraph" w:customStyle="1" w:styleId="Tableautitre">
    <w:name w:val="Tableau titre"/>
    <w:next w:val="Tableautexte"/>
    <w:autoRedefine/>
    <w:pPr>
      <w:shd w:val="pct12" w:color="auto" w:fill="FFFFFF"/>
      <w:jc w:val="center"/>
    </w:pPr>
    <w:rPr>
      <w:b/>
      <w:i/>
    </w:rPr>
  </w:style>
  <w:style w:type="paragraph" w:customStyle="1" w:styleId="Tableautexte">
    <w:name w:val="Tableau texte"/>
    <w:pPr>
      <w:jc w:val="center"/>
    </w:pPr>
    <w:rPr>
      <w:color w:val="800000"/>
    </w:rPr>
  </w:style>
  <w:style w:type="paragraph" w:customStyle="1" w:styleId="Puce5Car1">
    <w:name w:val="Puce5 Car1"/>
    <w:basedOn w:val="Puce4Car1"/>
    <w:link w:val="Puce5Car1Car"/>
    <w:pPr>
      <w:numPr>
        <w:ilvl w:val="1"/>
      </w:numPr>
      <w:tabs>
        <w:tab w:val="clear" w:pos="2148"/>
        <w:tab w:val="num" w:pos="1701"/>
      </w:tabs>
      <w:ind w:left="1702" w:hanging="284"/>
    </w:pPr>
  </w:style>
  <w:style w:type="character" w:customStyle="1" w:styleId="Puce5Car">
    <w:name w:val="Puce5 Car"/>
    <w:basedOn w:val="Puce4Car"/>
    <w:rPr>
      <w:rFonts w:ascii="Arial" w:hAnsi="Arial"/>
      <w:lang w:val="fr-FR" w:eastAsia="fr-FR" w:bidi="ar-SA"/>
    </w:rPr>
  </w:style>
  <w:style w:type="paragraph" w:customStyle="1" w:styleId="Puce6">
    <w:name w:val="Puce 6"/>
    <w:basedOn w:val="Puce5Car1"/>
    <w:pPr>
      <w:numPr>
        <w:ilvl w:val="2"/>
      </w:numPr>
      <w:tabs>
        <w:tab w:val="clear" w:pos="2868"/>
        <w:tab w:val="num" w:pos="1985"/>
      </w:tabs>
      <w:ind w:left="1985" w:hanging="284"/>
    </w:pPr>
  </w:style>
  <w:style w:type="character" w:customStyle="1" w:styleId="Puce6Car">
    <w:name w:val="Puce 6 Car"/>
    <w:basedOn w:val="Puce5Car"/>
    <w:rPr>
      <w:rFonts w:ascii="Arial" w:hAnsi="Arial"/>
      <w:lang w:val="fr-FR" w:eastAsia="fr-FR" w:bidi="ar-SA"/>
    </w:rPr>
  </w:style>
  <w:style w:type="paragraph" w:customStyle="1" w:styleId="Normal5">
    <w:name w:val="Normal5"/>
    <w:basedOn w:val="Normal4"/>
    <w:pPr>
      <w:ind w:left="1416"/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102D92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1">
    <w:name w:val="Titre 3 Car1"/>
    <w:aliases w:val="Titre 3 Car Car,H3 Car Car"/>
    <w:link w:val="Titre3"/>
    <w:rsid w:val="002175D2"/>
    <w:rPr>
      <w:rFonts w:ascii="Arial" w:hAnsi="Arial"/>
      <w:i/>
      <w:color w:val="333399"/>
      <w:sz w:val="22"/>
    </w:rPr>
  </w:style>
  <w:style w:type="numbering" w:customStyle="1" w:styleId="Listeencours2">
    <w:name w:val="Liste en cours2"/>
    <w:rsid w:val="00496C2B"/>
    <w:pPr>
      <w:numPr>
        <w:numId w:val="8"/>
      </w:numPr>
    </w:pPr>
  </w:style>
  <w:style w:type="numbering" w:customStyle="1" w:styleId="Listeencours1">
    <w:name w:val="Liste en cours1"/>
    <w:rsid w:val="00DE455A"/>
    <w:pPr>
      <w:numPr>
        <w:numId w:val="7"/>
      </w:numPr>
    </w:pPr>
  </w:style>
  <w:style w:type="paragraph" w:customStyle="1" w:styleId="Titre5A">
    <w:name w:val="Titre 5A"/>
    <w:basedOn w:val="Titre4"/>
    <w:rsid w:val="00496C2B"/>
    <w:pPr>
      <w:numPr>
        <w:ilvl w:val="4"/>
        <w:numId w:val="6"/>
      </w:numPr>
    </w:pPr>
  </w:style>
  <w:style w:type="paragraph" w:customStyle="1" w:styleId="Normal6">
    <w:name w:val="Normal6"/>
    <w:basedOn w:val="Normal5"/>
    <w:rsid w:val="00CC29B3"/>
    <w:pPr>
      <w:ind w:left="1702"/>
    </w:pPr>
  </w:style>
  <w:style w:type="paragraph" w:customStyle="1" w:styleId="Puce7">
    <w:name w:val="Puce 7"/>
    <w:basedOn w:val="Puce6"/>
    <w:rsid w:val="00422B39"/>
    <w:pPr>
      <w:numPr>
        <w:ilvl w:val="0"/>
        <w:numId w:val="10"/>
      </w:numPr>
      <w:tabs>
        <w:tab w:val="left" w:pos="2268"/>
      </w:tabs>
    </w:pPr>
  </w:style>
  <w:style w:type="paragraph" w:customStyle="1" w:styleId="Titre6A">
    <w:name w:val="Titre 6A"/>
    <w:basedOn w:val="Titre5A"/>
    <w:rsid w:val="00422B39"/>
    <w:pPr>
      <w:numPr>
        <w:ilvl w:val="5"/>
      </w:numPr>
    </w:pPr>
  </w:style>
  <w:style w:type="paragraph" w:customStyle="1" w:styleId="Puce8">
    <w:name w:val="Puce 8"/>
    <w:basedOn w:val="Puce7"/>
    <w:rsid w:val="00422B39"/>
    <w:pPr>
      <w:numPr>
        <w:numId w:val="9"/>
      </w:numPr>
    </w:pPr>
  </w:style>
  <w:style w:type="paragraph" w:customStyle="1" w:styleId="Normal7">
    <w:name w:val="Normal7"/>
    <w:basedOn w:val="Normal6"/>
    <w:rsid w:val="006E4B16"/>
    <w:pPr>
      <w:ind w:left="2124"/>
    </w:pPr>
  </w:style>
  <w:style w:type="character" w:customStyle="1" w:styleId="Puce4Car1Car">
    <w:name w:val="Puce4 Car1 Car"/>
    <w:link w:val="Puce4Car1"/>
    <w:rsid w:val="00BB626F"/>
    <w:rPr>
      <w:rFonts w:ascii="Arial" w:hAnsi="Arial"/>
    </w:rPr>
  </w:style>
  <w:style w:type="character" w:customStyle="1" w:styleId="Puce5Car1Car">
    <w:name w:val="Puce5 Car1 Car"/>
    <w:basedOn w:val="Puce4Car1Car"/>
    <w:link w:val="Puce5Car1"/>
    <w:rsid w:val="00BB626F"/>
    <w:rPr>
      <w:rFonts w:ascii="Arial" w:hAnsi="Arial"/>
    </w:rPr>
  </w:style>
  <w:style w:type="table" w:customStyle="1" w:styleId="Grille7">
    <w:name w:val="Grille 7"/>
    <w:basedOn w:val="TableauNormal"/>
    <w:rsid w:val="00141E4C"/>
    <w:pPr>
      <w:spacing w:after="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Normal2Car">
    <w:name w:val="Normal2 Car"/>
    <w:link w:val="Normal2"/>
    <w:locked/>
    <w:rsid w:val="009D34B3"/>
    <w:rPr>
      <w:rFonts w:ascii="Arial" w:hAnsi="Arial"/>
    </w:rPr>
  </w:style>
  <w:style w:type="character" w:customStyle="1" w:styleId="Normal3Car">
    <w:name w:val="Normal3 Car"/>
    <w:link w:val="Normal3"/>
    <w:rsid w:val="003A7508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4978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597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F05FF6"/>
    <w:pPr>
      <w:ind w:left="708"/>
    </w:pPr>
  </w:style>
  <w:style w:type="paragraph" w:customStyle="1" w:styleId="StylePuce3Justifi">
    <w:name w:val="Style Puce3 + Justifié"/>
    <w:basedOn w:val="Normal"/>
    <w:autoRedefine/>
    <w:rsid w:val="00F53172"/>
    <w:pPr>
      <w:numPr>
        <w:ilvl w:val="1"/>
        <w:numId w:val="13"/>
      </w:numPr>
    </w:pPr>
  </w:style>
  <w:style w:type="numbering" w:customStyle="1" w:styleId="StyleAvecpuces1">
    <w:name w:val="Style Avec puces1"/>
    <w:basedOn w:val="Aucuneliste"/>
    <w:rsid w:val="00F53172"/>
    <w:pPr>
      <w:numPr>
        <w:numId w:val="12"/>
      </w:numPr>
    </w:pPr>
  </w:style>
  <w:style w:type="paragraph" w:styleId="TM7">
    <w:name w:val="toc 7"/>
    <w:basedOn w:val="Normal"/>
    <w:next w:val="Normal"/>
    <w:autoRedefine/>
    <w:uiPriority w:val="39"/>
    <w:unhideWhenUsed/>
    <w:rsid w:val="00AD6D5E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D6D5E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AD6D5E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Tirets">
    <w:name w:val="Tirets"/>
    <w:basedOn w:val="Normal2"/>
    <w:link w:val="TiretsCar"/>
    <w:qFormat/>
    <w:rsid w:val="00CF3494"/>
    <w:pPr>
      <w:numPr>
        <w:numId w:val="14"/>
      </w:numPr>
    </w:pPr>
    <w:rPr>
      <w:rFonts w:eastAsia="Calibri"/>
      <w:sz w:val="22"/>
      <w:szCs w:val="22"/>
      <w:lang w:eastAsia="en-US"/>
    </w:rPr>
  </w:style>
  <w:style w:type="character" w:customStyle="1" w:styleId="TiretsCar">
    <w:name w:val="Tirets Car"/>
    <w:link w:val="Tirets"/>
    <w:rsid w:val="00CF3494"/>
    <w:rPr>
      <w:rFonts w:ascii="Arial" w:eastAsia="Calibri" w:hAnsi="Arial"/>
      <w:sz w:val="22"/>
      <w:szCs w:val="22"/>
      <w:lang w:eastAsia="en-US"/>
    </w:rPr>
  </w:style>
  <w:style w:type="paragraph" w:customStyle="1" w:styleId="Style2BTT">
    <w:name w:val="Style2 BTT"/>
    <w:basedOn w:val="Puce2"/>
    <w:link w:val="Style2BTTCar"/>
    <w:autoRedefine/>
    <w:qFormat/>
    <w:rsid w:val="00EA367C"/>
    <w:pPr>
      <w:numPr>
        <w:numId w:val="15"/>
      </w:numPr>
      <w:ind w:left="709" w:hanging="283"/>
    </w:pPr>
  </w:style>
  <w:style w:type="character" w:customStyle="1" w:styleId="Style2BTTCar">
    <w:name w:val="Style2 BTT Car"/>
    <w:link w:val="Style2BTT"/>
    <w:rsid w:val="00EA367C"/>
    <w:rPr>
      <w:rFonts w:ascii="Arial" w:hAnsi="Arial"/>
    </w:rPr>
  </w:style>
  <w:style w:type="paragraph" w:customStyle="1" w:styleId="Style1BTT">
    <w:name w:val="Style1 BTT"/>
    <w:basedOn w:val="Puce1"/>
    <w:link w:val="Style1BTTCar"/>
    <w:autoRedefine/>
    <w:qFormat/>
    <w:rsid w:val="00EA367C"/>
    <w:pPr>
      <w:numPr>
        <w:numId w:val="0"/>
      </w:numPr>
    </w:pPr>
  </w:style>
  <w:style w:type="character" w:customStyle="1" w:styleId="Style1BTTCar">
    <w:name w:val="Style1 BTT Car"/>
    <w:link w:val="Style1BTT"/>
    <w:rsid w:val="00EA367C"/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ED2EDE"/>
    <w:rPr>
      <w:rFonts w:ascii="Arial" w:hAnsi="Arial"/>
    </w:rPr>
  </w:style>
  <w:style w:type="character" w:styleId="Marquedecommentaire">
    <w:name w:val="annotation reference"/>
    <w:basedOn w:val="Policepardfaut"/>
    <w:uiPriority w:val="99"/>
    <w:semiHidden/>
    <w:unhideWhenUsed/>
    <w:rsid w:val="002710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710CC"/>
  </w:style>
  <w:style w:type="character" w:customStyle="1" w:styleId="CommentaireCar">
    <w:name w:val="Commentaire Car"/>
    <w:basedOn w:val="Policepardfaut"/>
    <w:link w:val="Commentaire"/>
    <w:uiPriority w:val="99"/>
    <w:rsid w:val="002710CC"/>
    <w:rPr>
      <w:rFonts w:ascii="Arial" w:hAnsi="Arial"/>
    </w:rPr>
  </w:style>
  <w:style w:type="character" w:customStyle="1" w:styleId="st">
    <w:name w:val="st"/>
    <w:basedOn w:val="Policepardfaut"/>
    <w:rsid w:val="0015712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3C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3C00"/>
    <w:rPr>
      <w:rFonts w:ascii="Arial" w:hAnsi="Arial"/>
      <w:b/>
      <w:bCs/>
    </w:rPr>
  </w:style>
  <w:style w:type="paragraph" w:customStyle="1" w:styleId="Style3">
    <w:name w:val="Style3"/>
    <w:basedOn w:val="Puce3"/>
    <w:link w:val="Style3Car"/>
    <w:autoRedefine/>
    <w:qFormat/>
    <w:rsid w:val="00930548"/>
    <w:pPr>
      <w:numPr>
        <w:numId w:val="0"/>
      </w:numPr>
      <w:tabs>
        <w:tab w:val="num" w:pos="1437"/>
      </w:tabs>
      <w:spacing w:after="40"/>
      <w:ind w:left="717" w:hanging="360"/>
    </w:pPr>
  </w:style>
  <w:style w:type="character" w:customStyle="1" w:styleId="Style3Car">
    <w:name w:val="Style3 Car"/>
    <w:basedOn w:val="Policepardfaut"/>
    <w:link w:val="Style3"/>
    <w:rsid w:val="00930548"/>
    <w:rPr>
      <w:rFonts w:ascii="Arial" w:hAnsi="Arial"/>
    </w:rPr>
  </w:style>
  <w:style w:type="character" w:customStyle="1" w:styleId="Puce3Car">
    <w:name w:val="Puce3 Car"/>
    <w:link w:val="Puce3"/>
    <w:rsid w:val="00BB1CBB"/>
    <w:rPr>
      <w:rFonts w:ascii="Arial" w:hAnsi="Arial"/>
    </w:rPr>
  </w:style>
  <w:style w:type="paragraph" w:customStyle="1" w:styleId="Style4">
    <w:name w:val="Style4"/>
    <w:basedOn w:val="Normal"/>
    <w:link w:val="Style4Car"/>
    <w:qFormat/>
    <w:rsid w:val="00BB1CBB"/>
    <w:pPr>
      <w:numPr>
        <w:ilvl w:val="2"/>
        <w:numId w:val="21"/>
      </w:numPr>
      <w:spacing w:after="40" w:line="264" w:lineRule="auto"/>
    </w:pPr>
    <w:rPr>
      <w:noProof/>
    </w:rPr>
  </w:style>
  <w:style w:type="character" w:customStyle="1" w:styleId="Style4Car">
    <w:name w:val="Style4 Car"/>
    <w:link w:val="Style4"/>
    <w:rsid w:val="00BB1CBB"/>
    <w:rPr>
      <w:rFonts w:ascii="Arial" w:hAnsi="Arial"/>
      <w:noProof/>
    </w:rPr>
  </w:style>
  <w:style w:type="paragraph" w:customStyle="1" w:styleId="Style3BTT">
    <w:name w:val="Style3 BTT"/>
    <w:basedOn w:val="Puce3"/>
    <w:link w:val="Style3BTTCar1"/>
    <w:autoRedefine/>
    <w:qFormat/>
    <w:rsid w:val="000C1C5D"/>
    <w:pPr>
      <w:numPr>
        <w:numId w:val="0"/>
      </w:numPr>
      <w:spacing w:after="40"/>
      <w:ind w:left="568"/>
    </w:pPr>
  </w:style>
  <w:style w:type="character" w:customStyle="1" w:styleId="Style3BTTCar1">
    <w:name w:val="Style3 BTT Car1"/>
    <w:basedOn w:val="Policepardfaut"/>
    <w:link w:val="Style3BTT"/>
    <w:rsid w:val="000C1C5D"/>
    <w:rPr>
      <w:rFonts w:ascii="Arial" w:hAnsi="Arial"/>
    </w:rPr>
  </w:style>
  <w:style w:type="paragraph" w:styleId="Lgende">
    <w:name w:val="caption"/>
    <w:basedOn w:val="Normal"/>
    <w:next w:val="Normal"/>
    <w:uiPriority w:val="35"/>
    <w:unhideWhenUsed/>
    <w:qFormat/>
    <w:rsid w:val="00A4198B"/>
    <w:pPr>
      <w:spacing w:after="200"/>
      <w:jc w:val="both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0543E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Style2">
    <w:name w:val="Style2"/>
    <w:basedOn w:val="Normal3"/>
    <w:link w:val="Style2Car"/>
    <w:autoRedefine/>
    <w:qFormat/>
    <w:rsid w:val="0021611B"/>
    <w:pPr>
      <w:numPr>
        <w:numId w:val="27"/>
      </w:numPr>
      <w:spacing w:line="264" w:lineRule="auto"/>
    </w:pPr>
  </w:style>
  <w:style w:type="character" w:customStyle="1" w:styleId="Style2Car">
    <w:name w:val="Style2 Car"/>
    <w:basedOn w:val="Normal3Car"/>
    <w:link w:val="Style2"/>
    <w:rsid w:val="0021611B"/>
    <w:rPr>
      <w:rFonts w:ascii="Arial" w:hAnsi="Arial"/>
    </w:rPr>
  </w:style>
  <w:style w:type="paragraph" w:customStyle="1" w:styleId="Style3PuceBTT">
    <w:name w:val="Style3 Puce BTT"/>
    <w:basedOn w:val="Normal3"/>
    <w:link w:val="Style3PuceBTTCar"/>
    <w:qFormat/>
    <w:rsid w:val="008C734E"/>
    <w:pPr>
      <w:numPr>
        <w:numId w:val="26"/>
      </w:numPr>
      <w:spacing w:after="40"/>
      <w:ind w:left="1066" w:hanging="357"/>
    </w:pPr>
    <w:rPr>
      <w:rFonts w:cs="Arial"/>
    </w:rPr>
  </w:style>
  <w:style w:type="paragraph" w:customStyle="1" w:styleId="Style3BTT0">
    <w:name w:val="Style3  BTT"/>
    <w:basedOn w:val="Normal3"/>
    <w:link w:val="Style3BTTCar"/>
    <w:qFormat/>
    <w:rsid w:val="008C734E"/>
    <w:pPr>
      <w:ind w:left="568"/>
      <w:jc w:val="both"/>
    </w:pPr>
  </w:style>
  <w:style w:type="character" w:customStyle="1" w:styleId="Style3PuceBTTCar">
    <w:name w:val="Style3 Puce BTT Car"/>
    <w:basedOn w:val="Normal3Car"/>
    <w:link w:val="Style3PuceBTT"/>
    <w:rsid w:val="008C734E"/>
    <w:rPr>
      <w:rFonts w:ascii="Arial" w:hAnsi="Arial" w:cs="Arial"/>
    </w:rPr>
  </w:style>
  <w:style w:type="character" w:customStyle="1" w:styleId="Style3BTTCar">
    <w:name w:val="Style3  BTT Car"/>
    <w:basedOn w:val="Normal3Car"/>
    <w:link w:val="Style3BTT0"/>
    <w:rsid w:val="008C734E"/>
    <w:rPr>
      <w:rFonts w:ascii="Arial" w:hAnsi="Arial"/>
    </w:rPr>
  </w:style>
  <w:style w:type="paragraph" w:customStyle="1" w:styleId="Normal30">
    <w:name w:val="Normal 3"/>
    <w:basedOn w:val="Normal3"/>
    <w:link w:val="Normal3Car0"/>
    <w:qFormat/>
    <w:rsid w:val="00A15A71"/>
    <w:pPr>
      <w:spacing w:line="264" w:lineRule="auto"/>
      <w:ind w:left="567"/>
    </w:pPr>
  </w:style>
  <w:style w:type="character" w:customStyle="1" w:styleId="Normal3Car0">
    <w:name w:val="Normal 3 Car"/>
    <w:basedOn w:val="Policepardfaut"/>
    <w:link w:val="Normal30"/>
    <w:rsid w:val="00A15A71"/>
    <w:rPr>
      <w:rFonts w:ascii="Arial" w:hAnsi="Arial"/>
    </w:rPr>
  </w:style>
  <w:style w:type="paragraph" w:customStyle="1" w:styleId="Style2BTT0">
    <w:name w:val="Style2BTT"/>
    <w:basedOn w:val="Puce2"/>
    <w:link w:val="Style2BTTCar0"/>
    <w:autoRedefine/>
    <w:qFormat/>
    <w:rsid w:val="00871BF1"/>
    <w:pPr>
      <w:numPr>
        <w:numId w:val="0"/>
      </w:numPr>
      <w:spacing w:after="40"/>
      <w:ind w:left="567"/>
      <w:jc w:val="both"/>
    </w:pPr>
  </w:style>
  <w:style w:type="character" w:customStyle="1" w:styleId="Style2BTTCar0">
    <w:name w:val="Style2BTT Car"/>
    <w:link w:val="Style2BTT0"/>
    <w:rsid w:val="00871BF1"/>
    <w:rPr>
      <w:rFonts w:ascii="Arial" w:hAnsi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E1D3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031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755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705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096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271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678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334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803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754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112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45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084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25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294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32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69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538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421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18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383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54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114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313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561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690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532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57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81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91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410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072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772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7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33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264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903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272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410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077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326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419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76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328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r.wikipedia.org/wiki/Publish-subscrib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fr.wikipedia.org/wiki/Raspberry_Pi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r.wikipedia.org/wiki/TCP/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2A0EFB252754A9CD0AF610C1F5F83" ma:contentTypeVersion="2" ma:contentTypeDescription="Crée un document." ma:contentTypeScope="" ma:versionID="ade881ac6bc42b420821d85942ad43fd">
  <xsd:schema xmlns:xsd="http://www.w3.org/2001/XMLSchema" xmlns:xs="http://www.w3.org/2001/XMLSchema" xmlns:p="http://schemas.microsoft.com/office/2006/metadata/properties" xmlns:ns2="d60be149-64f9-4a75-ae9e-89f0b087b521" targetNamespace="http://schemas.microsoft.com/office/2006/metadata/properties" ma:root="true" ma:fieldsID="461d86c95387790016a9ed8c23dd14e3" ns2:_="">
    <xsd:import namespace="d60be149-64f9-4a75-ae9e-89f0b087b52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e149-64f9-4a75-ae9e-89f0b087b5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82B1C-8A2B-4CD9-A498-A450F6B3C1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BAE0B-A349-4B18-8156-9C8BA8F26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A09FD7-A08C-4ABE-8E90-E9E95E9E9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e149-64f9-4a75-ae9e-89f0b087b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BE8AE8-34BA-4F2D-8AC3-552224FA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Absys Cyborg</Company>
  <LinksUpToDate>false</LinksUpToDate>
  <CharactersWithSpaces>6671</CharactersWithSpaces>
  <SharedDoc>false</SharedDoc>
  <HLinks>
    <vt:vector size="774" baseType="variant">
      <vt:variant>
        <vt:i4>1114171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_Toc341110833</vt:lpwstr>
      </vt:variant>
      <vt:variant>
        <vt:i4>1114171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_Toc341110832</vt:lpwstr>
      </vt:variant>
      <vt:variant>
        <vt:i4>1114171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_Toc341110831</vt:lpwstr>
      </vt:variant>
      <vt:variant>
        <vt:i4>1114171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_Toc341110830</vt:lpwstr>
      </vt:variant>
      <vt:variant>
        <vt:i4>1048635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_Toc341110829</vt:lpwstr>
      </vt:variant>
      <vt:variant>
        <vt:i4>1048635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_Toc341110828</vt:lpwstr>
      </vt:variant>
      <vt:variant>
        <vt:i4>1048635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_Toc341110827</vt:lpwstr>
      </vt:variant>
      <vt:variant>
        <vt:i4>1048635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_Toc341110826</vt:lpwstr>
      </vt:variant>
      <vt:variant>
        <vt:i4>1048635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_Toc341110825</vt:lpwstr>
      </vt:variant>
      <vt:variant>
        <vt:i4>1048635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_Toc341110824</vt:lpwstr>
      </vt:variant>
      <vt:variant>
        <vt:i4>1048635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_Toc341110823</vt:lpwstr>
      </vt:variant>
      <vt:variant>
        <vt:i4>1048635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_Toc341110822</vt:lpwstr>
      </vt:variant>
      <vt:variant>
        <vt:i4>1048635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_Toc341110821</vt:lpwstr>
      </vt:variant>
      <vt:variant>
        <vt:i4>1048635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_Toc341110820</vt:lpwstr>
      </vt:variant>
      <vt:variant>
        <vt:i4>1245243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_Toc341110819</vt:lpwstr>
      </vt:variant>
      <vt:variant>
        <vt:i4>1245243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_Toc341110818</vt:lpwstr>
      </vt:variant>
      <vt:variant>
        <vt:i4>1245243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_Toc341110817</vt:lpwstr>
      </vt:variant>
      <vt:variant>
        <vt:i4>1245243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_Toc341110816</vt:lpwstr>
      </vt:variant>
      <vt:variant>
        <vt:i4>1245243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_Toc341110815</vt:lpwstr>
      </vt:variant>
      <vt:variant>
        <vt:i4>1245243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_Toc341110814</vt:lpwstr>
      </vt:variant>
      <vt:variant>
        <vt:i4>1245243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_Toc341110813</vt:lpwstr>
      </vt:variant>
      <vt:variant>
        <vt:i4>1245243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_Toc341110812</vt:lpwstr>
      </vt:variant>
      <vt:variant>
        <vt:i4>1245243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_Toc341110811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_Toc341110810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_Toc341110809</vt:lpwstr>
      </vt:variant>
      <vt:variant>
        <vt:i4>1179707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_Toc341110808</vt:lpwstr>
      </vt:variant>
      <vt:variant>
        <vt:i4>1179707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_Toc341110807</vt:lpwstr>
      </vt:variant>
      <vt:variant>
        <vt:i4>1179707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_Toc341110806</vt:lpwstr>
      </vt:variant>
      <vt:variant>
        <vt:i4>1179707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_Toc341110805</vt:lpwstr>
      </vt:variant>
      <vt:variant>
        <vt:i4>1179707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_Toc341110804</vt:lpwstr>
      </vt:variant>
      <vt:variant>
        <vt:i4>1179707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_Toc341110803</vt:lpwstr>
      </vt:variant>
      <vt:variant>
        <vt:i4>1179707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_Toc341110802</vt:lpwstr>
      </vt:variant>
      <vt:variant>
        <vt:i4>1179707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_Toc341110801</vt:lpwstr>
      </vt:variant>
      <vt:variant>
        <vt:i4>1179707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_Toc341110800</vt:lpwstr>
      </vt:variant>
      <vt:variant>
        <vt:i4>1769524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_Toc341110799</vt:lpwstr>
      </vt:variant>
      <vt:variant>
        <vt:i4>1769524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_Toc341110798</vt:lpwstr>
      </vt:variant>
      <vt:variant>
        <vt:i4>1769524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_Toc341110797</vt:lpwstr>
      </vt:variant>
      <vt:variant>
        <vt:i4>1769524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_Toc341110796</vt:lpwstr>
      </vt:variant>
      <vt:variant>
        <vt:i4>1769524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_Toc341110795</vt:lpwstr>
      </vt:variant>
      <vt:variant>
        <vt:i4>1769524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_Toc341110794</vt:lpwstr>
      </vt:variant>
      <vt:variant>
        <vt:i4>1769524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_Toc341110793</vt:lpwstr>
      </vt:variant>
      <vt:variant>
        <vt:i4>1769524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_Toc341110792</vt:lpwstr>
      </vt:variant>
      <vt:variant>
        <vt:i4>1769524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_Toc341110791</vt:lpwstr>
      </vt:variant>
      <vt:variant>
        <vt:i4>1769524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_Toc341110790</vt:lpwstr>
      </vt:variant>
      <vt:variant>
        <vt:i4>1703988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_Toc341110789</vt:lpwstr>
      </vt:variant>
      <vt:variant>
        <vt:i4>1703988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_Toc341110788</vt:lpwstr>
      </vt:variant>
      <vt:variant>
        <vt:i4>1703988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_Toc341110787</vt:lpwstr>
      </vt:variant>
      <vt:variant>
        <vt:i4>1703988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_Toc341110786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_Toc341110785</vt:lpwstr>
      </vt:variant>
      <vt:variant>
        <vt:i4>1703988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_Toc341110784</vt:lpwstr>
      </vt:variant>
      <vt:variant>
        <vt:i4>1703988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_Toc341110783</vt:lpwstr>
      </vt:variant>
      <vt:variant>
        <vt:i4>1703988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_Toc341110782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_Toc341110781</vt:lpwstr>
      </vt:variant>
      <vt:variant>
        <vt:i4>1703988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_Toc341110780</vt:lpwstr>
      </vt:variant>
      <vt:variant>
        <vt:i4>1376308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_Toc341110779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_Toc341110778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_Toc341110777</vt:lpwstr>
      </vt:variant>
      <vt:variant>
        <vt:i4>1376308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_Toc341110776</vt:lpwstr>
      </vt:variant>
      <vt:variant>
        <vt:i4>1376308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_Toc341110775</vt:lpwstr>
      </vt:variant>
      <vt:variant>
        <vt:i4>1376308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_Toc341110774</vt:lpwstr>
      </vt:variant>
      <vt:variant>
        <vt:i4>1376308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_Toc341110773</vt:lpwstr>
      </vt:variant>
      <vt:variant>
        <vt:i4>1376308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_Toc341110772</vt:lpwstr>
      </vt:variant>
      <vt:variant>
        <vt:i4>1376308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_Toc341110771</vt:lpwstr>
      </vt:variant>
      <vt:variant>
        <vt:i4>1376308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_Toc341110770</vt:lpwstr>
      </vt:variant>
      <vt:variant>
        <vt:i4>1310772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_Toc341110769</vt:lpwstr>
      </vt:variant>
      <vt:variant>
        <vt:i4>1310772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_Toc341110768</vt:lpwstr>
      </vt:variant>
      <vt:variant>
        <vt:i4>1310772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_Toc341110767</vt:lpwstr>
      </vt:variant>
      <vt:variant>
        <vt:i4>1310772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_Toc341110766</vt:lpwstr>
      </vt:variant>
      <vt:variant>
        <vt:i4>1310772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_Toc341110765</vt:lpwstr>
      </vt:variant>
      <vt:variant>
        <vt:i4>1310772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_Toc341110764</vt:lpwstr>
      </vt:variant>
      <vt:variant>
        <vt:i4>1310772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_Toc341110763</vt:lpwstr>
      </vt:variant>
      <vt:variant>
        <vt:i4>1310772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_Toc341110762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_Toc341110761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_Toc341110760</vt:lpwstr>
      </vt:variant>
      <vt:variant>
        <vt:i4>1507380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_Toc341110759</vt:lpwstr>
      </vt:variant>
      <vt:variant>
        <vt:i4>1507380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_Toc341110758</vt:lpwstr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_Toc341110757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_Toc341110756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_Toc341110755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_Toc341110754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_Toc341110753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_Toc341110752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_Toc341110751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_Toc341110750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_Toc341110749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_Toc341110748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_Toc341110747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_Toc341110746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_Toc341110745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_Toc341110744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_Toc341110743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_Toc341110742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_Toc341110741</vt:lpwstr>
      </vt:variant>
      <vt:variant>
        <vt:i4>1441844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_Toc341110740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_Toc341110739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_Toc341110738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_Toc341110737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_Toc341110736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_Toc341110735</vt:lpwstr>
      </vt:variant>
      <vt:variant>
        <vt:i4>1114164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_Toc341110734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_Toc341110733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_Toc341110732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_Toc341110731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_Toc341110730</vt:lpwstr>
      </vt:variant>
      <vt:variant>
        <vt:i4>1048628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_Toc341110729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_Toc341110728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_Toc341110727</vt:lpwstr>
      </vt:variant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_Toc341110726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_Toc341110725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_Toc341110724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_Toc341110723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_Toc341110722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_Toc341110721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_Toc341110720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_Toc341110719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_Toc341110718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_Toc341110717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_Toc341110716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_Toc341110715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_Toc341110714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_Toc341110713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_Toc341110712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_Toc341110711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_Toc341110710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_Toc341110709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_Toc341110708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_Toc341110707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_Toc341110706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_Toc341110705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ABSYS</dc:creator>
  <cp:keywords/>
  <dc:description/>
  <cp:lastModifiedBy>BVIRGO</cp:lastModifiedBy>
  <cp:revision>2</cp:revision>
  <cp:lastPrinted>2018-01-26T19:41:00Z</cp:lastPrinted>
  <dcterms:created xsi:type="dcterms:W3CDTF">2018-01-26T19:41:00Z</dcterms:created>
  <dcterms:modified xsi:type="dcterms:W3CDTF">2018-01-26T19:41:00Z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0x0101005CC2A0EFB252754A9CD0AF610C1F5F83</vt:lpwstr>
  </property>
</Properties>
</file>