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104"/>
      </w:tblGrid>
      <w:tr w:rsidR="00EB504E" w14:paraId="01A98C97" w14:textId="77777777" w:rsidTr="00721B12">
        <w:trPr>
          <w:trHeight w:val="1134"/>
        </w:trPr>
        <w:tc>
          <w:tcPr>
            <w:tcW w:w="10208" w:type="dxa"/>
            <w:gridSpan w:val="2"/>
            <w:shd w:val="clear" w:color="auto" w:fill="auto"/>
            <w:vAlign w:val="center"/>
          </w:tcPr>
          <w:p w14:paraId="0946F173" w14:textId="77777777" w:rsidR="00EB504E" w:rsidRDefault="00440D83" w:rsidP="006378F9">
            <w:pPr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EB504E" w14:paraId="26184514" w14:textId="77777777" w:rsidTr="00721B12">
        <w:trPr>
          <w:trHeight w:val="850"/>
        </w:trPr>
        <w:tc>
          <w:tcPr>
            <w:tcW w:w="10208" w:type="dxa"/>
            <w:gridSpan w:val="2"/>
            <w:shd w:val="clear" w:color="auto" w:fill="auto"/>
            <w:vAlign w:val="center"/>
          </w:tcPr>
          <w:p w14:paraId="60833F17" w14:textId="680521BA" w:rsidR="00EB504E" w:rsidRPr="002A59B3" w:rsidRDefault="00BC52C2" w:rsidP="00BC52C2">
            <w:pPr>
              <w:jc w:val="center"/>
              <w:rPr>
                <w:rFonts w:cs="Arial"/>
                <w:bCs/>
                <w:color w:val="0070C0"/>
                <w:sz w:val="40"/>
                <w:szCs w:val="44"/>
              </w:rPr>
            </w:pPr>
            <w:r>
              <w:rPr>
                <w:rFonts w:cs="Arial"/>
                <w:bCs/>
                <w:color w:val="0070C0"/>
                <w:sz w:val="40"/>
                <w:szCs w:val="44"/>
              </w:rPr>
              <w:t>Cahier des charges </w:t>
            </w:r>
          </w:p>
        </w:tc>
      </w:tr>
      <w:tr w:rsidR="00EB504E" w:rsidRPr="003674B7" w14:paraId="62DBFC0E" w14:textId="77777777" w:rsidTr="00721B12">
        <w:trPr>
          <w:trHeight w:val="569"/>
        </w:trPr>
        <w:tc>
          <w:tcPr>
            <w:tcW w:w="5104" w:type="dxa"/>
            <w:shd w:val="clear" w:color="auto" w:fill="auto"/>
            <w:vAlign w:val="center"/>
          </w:tcPr>
          <w:p w14:paraId="0C1EC88A" w14:textId="6ABEBD07" w:rsidR="00EB504E" w:rsidRPr="002A59B3" w:rsidRDefault="00EB504E" w:rsidP="00BC52C2">
            <w:pPr>
              <w:jc w:val="both"/>
              <w:rPr>
                <w:b/>
              </w:rPr>
            </w:pPr>
            <w:r w:rsidRPr="002A59B3">
              <w:rPr>
                <w:b/>
              </w:rPr>
              <w:t xml:space="preserve">Projet : </w:t>
            </w:r>
            <w:proofErr w:type="spellStart"/>
            <w:r w:rsidR="00BC52C2">
              <w:rPr>
                <w:b/>
              </w:rPr>
              <w:t>IOTProject</w:t>
            </w:r>
            <w:proofErr w:type="spellEnd"/>
          </w:p>
        </w:tc>
        <w:tc>
          <w:tcPr>
            <w:tcW w:w="5104" w:type="dxa"/>
            <w:shd w:val="clear" w:color="auto" w:fill="auto"/>
            <w:vAlign w:val="center"/>
          </w:tcPr>
          <w:p w14:paraId="1400196C" w14:textId="04FE6DAC" w:rsidR="00EB504E" w:rsidRPr="002A59B3" w:rsidRDefault="00F53172" w:rsidP="00BC52C2">
            <w:pPr>
              <w:jc w:val="both"/>
              <w:rPr>
                <w:b/>
              </w:rPr>
            </w:pPr>
            <w:r>
              <w:rPr>
                <w:b/>
              </w:rPr>
              <w:t xml:space="preserve">Client : </w:t>
            </w:r>
          </w:p>
        </w:tc>
      </w:tr>
    </w:tbl>
    <w:bookmarkStart w:id="0" w:name="_GoBack"/>
    <w:p w14:paraId="2C618B4A" w14:textId="77777777" w:rsidR="00EB504E" w:rsidRDefault="00442D3A" w:rsidP="00850A41">
      <w:pPr>
        <w:ind w:left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4A586" wp14:editId="0BFEE810">
                <wp:simplePos x="0" y="0"/>
                <wp:positionH relativeFrom="column">
                  <wp:posOffset>-7211695</wp:posOffset>
                </wp:positionH>
                <wp:positionV relativeFrom="paragraph">
                  <wp:posOffset>-554355</wp:posOffset>
                </wp:positionV>
                <wp:extent cx="6309360" cy="9944100"/>
                <wp:effectExtent l="0" t="0" r="0" b="0"/>
                <wp:wrapNone/>
                <wp:docPr id="4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994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w14:anchorId="7AFD08AD" id="Rectangle 329" o:spid="_x0000_s1026" style="position:absolute;margin-left:-567.85pt;margin-top:-43.65pt;width:496.8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" strokeweight="1pt"/>
            </w:pict>
          </mc:Fallback>
        </mc:AlternateContent>
      </w:r>
      <w:bookmarkEnd w:id="0"/>
    </w:p>
    <w:p w14:paraId="3529666F" w14:textId="77777777" w:rsidR="00EB504E" w:rsidRPr="003674B7" w:rsidRDefault="00EB504E" w:rsidP="00850A41">
      <w:pPr>
        <w:spacing w:before="120" w:after="120"/>
        <w:jc w:val="both"/>
        <w:rPr>
          <w:b/>
          <w:sz w:val="24"/>
          <w:szCs w:val="24"/>
        </w:rPr>
      </w:pPr>
      <w:r w:rsidRPr="003674B7">
        <w:rPr>
          <w:b/>
          <w:sz w:val="24"/>
          <w:szCs w:val="24"/>
        </w:rPr>
        <w:t>Versions du document</w:t>
      </w:r>
    </w:p>
    <w:tbl>
      <w:tblPr>
        <w:tblW w:w="10206" w:type="dxa"/>
        <w:tblInd w:w="-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27"/>
        <w:gridCol w:w="992"/>
        <w:gridCol w:w="7087"/>
      </w:tblGrid>
      <w:tr w:rsidR="00EB504E" w:rsidRPr="00F901D3" w14:paraId="28D3A1FB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104B6DEB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Date</w:t>
            </w:r>
            <w:r>
              <w:rPr>
                <w:b/>
                <w:bCs/>
                <w:color w:val="FFFFFF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38C48FB0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center"/>
          </w:tcPr>
          <w:p w14:paraId="67C91911" w14:textId="77777777" w:rsidR="00EB504E" w:rsidRPr="00D47D06" w:rsidRDefault="00EB504E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 w:rsidRPr="00D47D06">
              <w:rPr>
                <w:b/>
                <w:bCs/>
                <w:color w:val="FFFFFF"/>
              </w:rPr>
              <w:t>Emetteur</w:t>
            </w:r>
          </w:p>
        </w:tc>
      </w:tr>
      <w:tr w:rsidR="00EB504E" w14:paraId="44AFD0D7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F9D6E0" w14:textId="619BD93D" w:rsidR="00EB504E" w:rsidRPr="006E2AA2" w:rsidRDefault="00BC52C2" w:rsidP="00BC52C2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26</w:t>
            </w:r>
            <w:r w:rsidR="00381D9E">
              <w:rPr>
                <w:bCs/>
              </w:rPr>
              <w:t>/</w:t>
            </w:r>
            <w:r w:rsidR="00EA3484">
              <w:rPr>
                <w:bCs/>
              </w:rPr>
              <w:t>1</w:t>
            </w:r>
            <w:r>
              <w:rPr>
                <w:bCs/>
              </w:rPr>
              <w:t>2</w:t>
            </w:r>
            <w:r w:rsidR="00261D83">
              <w:rPr>
                <w:bCs/>
              </w:rPr>
              <w:t>/201</w:t>
            </w:r>
            <w:r>
              <w:rPr>
                <w:bCs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52E28" w14:textId="73307C37" w:rsidR="00EB504E" w:rsidRPr="006E2AA2" w:rsidRDefault="0023324E" w:rsidP="00850A41">
            <w:pPr>
              <w:spacing w:before="20"/>
              <w:jc w:val="both"/>
            </w:pPr>
            <w:r>
              <w:t>V1R1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8AC1E" w14:textId="63B7495C" w:rsidR="00EB504E" w:rsidRPr="006E2AA2" w:rsidRDefault="00BC52C2" w:rsidP="00850A41">
            <w:pPr>
              <w:spacing w:before="20"/>
              <w:jc w:val="both"/>
            </w:pPr>
            <w:r>
              <w:t>Benjamin VIRGO</w:t>
            </w:r>
          </w:p>
        </w:tc>
      </w:tr>
      <w:tr w:rsidR="00D9321C" w14:paraId="47ED48D0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AF0F" w14:textId="79CD2EC3" w:rsidR="00D9321C" w:rsidRPr="006E2AA2" w:rsidRDefault="00135590" w:rsidP="00BC52C2">
            <w:pPr>
              <w:spacing w:before="20"/>
              <w:jc w:val="both"/>
              <w:rPr>
                <w:bCs/>
              </w:rPr>
            </w:pPr>
            <w:ins w:id="1" w:author="Aurélien" w:date="2016-11-21T15:40:00Z">
              <w:r>
                <w:rPr>
                  <w:bCs/>
                </w:rPr>
                <w:t>2</w:t>
              </w:r>
            </w:ins>
            <w:r w:rsidR="00BC52C2">
              <w:rPr>
                <w:bCs/>
              </w:rPr>
              <w:t>9</w:t>
            </w:r>
            <w:ins w:id="2" w:author="Aurélien" w:date="2016-11-21T15:40:00Z">
              <w:r>
                <w:rPr>
                  <w:bCs/>
                </w:rPr>
                <w:t>/1</w:t>
              </w:r>
            </w:ins>
            <w:r w:rsidR="00BC52C2">
              <w:rPr>
                <w:bCs/>
              </w:rPr>
              <w:t>2</w:t>
            </w:r>
            <w:ins w:id="3" w:author="Aurélien" w:date="2016-11-21T15:40:00Z">
              <w:r>
                <w:rPr>
                  <w:bCs/>
                </w:rPr>
                <w:t>/201</w:t>
              </w:r>
            </w:ins>
            <w:r w:rsidR="00BC52C2">
              <w:rPr>
                <w:bCs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79BF5" w14:textId="7974ADEA" w:rsidR="00D9321C" w:rsidRPr="006E2AA2" w:rsidRDefault="00135590" w:rsidP="00850A41">
            <w:pPr>
              <w:spacing w:before="20"/>
              <w:jc w:val="both"/>
            </w:pPr>
            <w:ins w:id="4" w:author="Aurélien" w:date="2016-11-21T15:40:00Z">
              <w:r>
                <w:t>V1R2</w:t>
              </w:r>
            </w:ins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6C0C0" w14:textId="15F3211F" w:rsidR="00D9321C" w:rsidRPr="006E2AA2" w:rsidRDefault="00BC52C2" w:rsidP="00A42460">
            <w:pPr>
              <w:spacing w:before="20"/>
              <w:jc w:val="both"/>
            </w:pPr>
            <w:r>
              <w:t>Benjamin VIRGO</w:t>
            </w:r>
          </w:p>
        </w:tc>
      </w:tr>
      <w:tr w:rsidR="00D9321C" w14:paraId="61F839AB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0F1CD7" w14:textId="7A3590FB" w:rsidR="00D9321C" w:rsidRDefault="00BC52C2" w:rsidP="00BC52C2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05</w:t>
            </w:r>
            <w:r w:rsidR="00CE461C">
              <w:rPr>
                <w:bCs/>
              </w:rPr>
              <w:t>/0</w:t>
            </w:r>
            <w:r>
              <w:rPr>
                <w:bCs/>
              </w:rPr>
              <w:t>1</w:t>
            </w:r>
            <w:r w:rsidR="00CE461C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D256AB" w14:textId="5C93FAA6" w:rsidR="00D9321C" w:rsidRDefault="00CE461C" w:rsidP="00850A41">
            <w:pPr>
              <w:spacing w:before="20"/>
              <w:jc w:val="both"/>
            </w:pPr>
            <w:r>
              <w:t>V1R3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53D3FC" w14:textId="72B6C5B0" w:rsidR="00D9321C" w:rsidRDefault="00BC52C2" w:rsidP="00850A41">
            <w:pPr>
              <w:spacing w:before="20"/>
              <w:jc w:val="both"/>
            </w:pPr>
            <w:r>
              <w:t>Benj</w:t>
            </w:r>
            <w:r w:rsidR="00252994">
              <w:t>am</w:t>
            </w:r>
            <w:r>
              <w:t>in VIRGO</w:t>
            </w:r>
          </w:p>
        </w:tc>
      </w:tr>
      <w:tr w:rsidR="00D9321C" w14:paraId="518FAAC1" w14:textId="77777777" w:rsidTr="00721B12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94E22" w14:textId="7C318648" w:rsidR="00D9321C" w:rsidRDefault="00252994" w:rsidP="00850A41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>08/01/2018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C72F3D" w14:textId="00B5BEEB" w:rsidR="00D9321C" w:rsidRDefault="00252994" w:rsidP="00850A41">
            <w:pPr>
              <w:spacing w:before="20"/>
              <w:jc w:val="both"/>
            </w:pPr>
            <w:r>
              <w:t>V1R4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C1C89" w14:textId="3DABA1DA" w:rsidR="00D9321C" w:rsidRDefault="00252994" w:rsidP="00850A41">
            <w:pPr>
              <w:spacing w:before="20"/>
              <w:jc w:val="both"/>
            </w:pPr>
            <w:r>
              <w:t>Benjamin VIRGO</w:t>
            </w:r>
          </w:p>
        </w:tc>
      </w:tr>
    </w:tbl>
    <w:p w14:paraId="0F96990A" w14:textId="77777777" w:rsidR="00EB504E" w:rsidRPr="003674B7" w:rsidRDefault="00EB504E" w:rsidP="00850A41">
      <w:pPr>
        <w:spacing w:before="120" w:after="120"/>
        <w:jc w:val="both"/>
        <w:rPr>
          <w:b/>
          <w:sz w:val="24"/>
          <w:szCs w:val="24"/>
        </w:rPr>
      </w:pPr>
      <w:r w:rsidRPr="003674B7">
        <w:rPr>
          <w:b/>
          <w:sz w:val="24"/>
          <w:szCs w:val="24"/>
        </w:rPr>
        <w:t>Liste de diffusion</w:t>
      </w:r>
    </w:p>
    <w:tbl>
      <w:tblPr>
        <w:tblW w:w="10206" w:type="dxa"/>
        <w:tblInd w:w="-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284"/>
        <w:gridCol w:w="6922"/>
      </w:tblGrid>
      <w:tr w:rsidR="00EB504E" w:rsidRPr="00F901D3" w14:paraId="2C67F199" w14:textId="77777777" w:rsidTr="002C3E05">
        <w:trPr>
          <w:trHeight w:val="284"/>
        </w:trPr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</w:tcPr>
          <w:p w14:paraId="1F79CFD4" w14:textId="77777777" w:rsidR="00EB504E" w:rsidRPr="00D47D06" w:rsidRDefault="00EB504E" w:rsidP="00DB25CF">
            <w:pPr>
              <w:spacing w:before="20"/>
              <w:ind w:left="33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Destinataire</w:t>
            </w:r>
          </w:p>
        </w:tc>
        <w:tc>
          <w:tcPr>
            <w:tcW w:w="692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3379CD"/>
            <w:vAlign w:val="bottom"/>
          </w:tcPr>
          <w:p w14:paraId="1F26BE87" w14:textId="7B432A3D" w:rsidR="00EB504E" w:rsidRPr="00D47D06" w:rsidRDefault="00BC52C2" w:rsidP="00850A41">
            <w:pPr>
              <w:spacing w:before="2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Contact</w:t>
            </w:r>
          </w:p>
        </w:tc>
      </w:tr>
      <w:tr w:rsidR="00EB504E" w14:paraId="303BB24B" w14:textId="77777777" w:rsidTr="002C3E05">
        <w:trPr>
          <w:trHeight w:val="284"/>
        </w:trPr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AC4909" w14:textId="1F9F42A4" w:rsidR="00EB504E" w:rsidRPr="003674B7" w:rsidRDefault="00BC52C2" w:rsidP="00850A41">
            <w:pPr>
              <w:spacing w:before="20"/>
              <w:jc w:val="both"/>
              <w:rPr>
                <w:bCs/>
              </w:rPr>
            </w:pPr>
            <w:r>
              <w:rPr>
                <w:bCs/>
              </w:rPr>
              <w:t xml:space="preserve">Nicolas </w:t>
            </w:r>
            <w:proofErr w:type="spellStart"/>
            <w:r>
              <w:rPr>
                <w:bCs/>
              </w:rPr>
              <w:t>Laurio</w:t>
            </w:r>
            <w:proofErr w:type="spellEnd"/>
          </w:p>
        </w:tc>
        <w:tc>
          <w:tcPr>
            <w:tcW w:w="6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7A9891" w14:textId="71694CA0" w:rsidR="00EB504E" w:rsidRPr="004C2534" w:rsidRDefault="00BC52C2" w:rsidP="00850A41">
            <w:pPr>
              <w:spacing w:before="20"/>
              <w:jc w:val="both"/>
            </w:pPr>
            <w:r>
              <w:rPr>
                <w:rFonts w:ascii="Segoe UI" w:hAnsi="Segoe UI" w:cs="Segoe UI"/>
                <w:color w:val="FFFFFF"/>
                <w:sz w:val="21"/>
                <w:szCs w:val="21"/>
                <w:shd w:val="clear" w:color="auto" w:fill="0084FF"/>
              </w:rPr>
              <w:t>nicolas.laurio@southside-interactive.com</w:t>
            </w:r>
          </w:p>
        </w:tc>
      </w:tr>
    </w:tbl>
    <w:p w14:paraId="10271C85" w14:textId="77777777" w:rsidR="00EB504E" w:rsidRDefault="00EB504E" w:rsidP="00850A41">
      <w:pPr>
        <w:jc w:val="both"/>
      </w:pPr>
    </w:p>
    <w:p w14:paraId="477DD91B" w14:textId="77777777" w:rsidR="00EB504E" w:rsidRDefault="00EB504E" w:rsidP="00850A41">
      <w:pPr>
        <w:jc w:val="both"/>
      </w:pPr>
    </w:p>
    <w:p w14:paraId="41FEC2E4" w14:textId="77777777" w:rsidR="00EB504E" w:rsidRDefault="00EB504E" w:rsidP="00850A41">
      <w:pPr>
        <w:jc w:val="both"/>
      </w:pPr>
    </w:p>
    <w:p w14:paraId="658775C0" w14:textId="77777777" w:rsidR="00EB504E" w:rsidRDefault="00EB504E" w:rsidP="00850A41">
      <w:pPr>
        <w:jc w:val="both"/>
      </w:pPr>
    </w:p>
    <w:p w14:paraId="18BD272F" w14:textId="77777777" w:rsidR="00EB504E" w:rsidRDefault="00EB504E" w:rsidP="00850A41">
      <w:pPr>
        <w:jc w:val="both"/>
      </w:pPr>
    </w:p>
    <w:p w14:paraId="2B950726" w14:textId="77777777" w:rsidR="00EB504E" w:rsidRDefault="00EB504E" w:rsidP="00850A41">
      <w:pPr>
        <w:jc w:val="both"/>
      </w:pPr>
    </w:p>
    <w:p w14:paraId="0F4004D0" w14:textId="77777777" w:rsidR="00EB504E" w:rsidRDefault="00EB504E" w:rsidP="00850A41">
      <w:pPr>
        <w:jc w:val="both"/>
      </w:pPr>
    </w:p>
    <w:p w14:paraId="26056865" w14:textId="77777777" w:rsidR="00EB504E" w:rsidRDefault="00EB504E" w:rsidP="00850A41">
      <w:pPr>
        <w:jc w:val="both"/>
      </w:pPr>
    </w:p>
    <w:p w14:paraId="3882B373" w14:textId="77777777" w:rsidR="00EB504E" w:rsidRDefault="00EB504E" w:rsidP="00850A41">
      <w:pPr>
        <w:jc w:val="both"/>
      </w:pPr>
    </w:p>
    <w:p w14:paraId="092B0491" w14:textId="77777777" w:rsidR="00EB504E" w:rsidRDefault="00EB504E" w:rsidP="00850A41">
      <w:pPr>
        <w:jc w:val="both"/>
      </w:pPr>
    </w:p>
    <w:p w14:paraId="525AF495" w14:textId="77777777" w:rsidR="00EB504E" w:rsidRDefault="00EB504E" w:rsidP="00850A41">
      <w:pPr>
        <w:jc w:val="both"/>
      </w:pPr>
    </w:p>
    <w:p w14:paraId="0665E408" w14:textId="77777777" w:rsidR="00EB504E" w:rsidRDefault="00EB504E" w:rsidP="00850A41">
      <w:pPr>
        <w:jc w:val="both"/>
      </w:pPr>
    </w:p>
    <w:p w14:paraId="0DE9A99A" w14:textId="77777777" w:rsidR="00EB504E" w:rsidRDefault="00EB504E" w:rsidP="00850A41">
      <w:pPr>
        <w:jc w:val="both"/>
      </w:pPr>
    </w:p>
    <w:p w14:paraId="581C303E" w14:textId="77777777" w:rsidR="00EB504E" w:rsidRDefault="00EB504E" w:rsidP="00850A41">
      <w:pPr>
        <w:jc w:val="both"/>
      </w:pPr>
    </w:p>
    <w:p w14:paraId="4C73964F" w14:textId="77777777" w:rsidR="00EB504E" w:rsidRDefault="00EB504E" w:rsidP="00850A41">
      <w:pPr>
        <w:jc w:val="both"/>
      </w:pPr>
    </w:p>
    <w:p w14:paraId="095A4219" w14:textId="77777777" w:rsidR="00EB504E" w:rsidRDefault="00EB504E" w:rsidP="00850A41">
      <w:pPr>
        <w:jc w:val="both"/>
      </w:pPr>
    </w:p>
    <w:p w14:paraId="66A6740C" w14:textId="77777777" w:rsidR="00EB504E" w:rsidRDefault="00EB504E" w:rsidP="00850A41">
      <w:pPr>
        <w:jc w:val="both"/>
      </w:pPr>
    </w:p>
    <w:p w14:paraId="1ABEEEB1" w14:textId="77777777" w:rsidR="00EB504E" w:rsidRDefault="00EB504E" w:rsidP="00850A41">
      <w:pPr>
        <w:jc w:val="both"/>
      </w:pPr>
    </w:p>
    <w:p w14:paraId="29D7B938" w14:textId="77777777" w:rsidR="00EB504E" w:rsidRDefault="00EB504E" w:rsidP="00850A41">
      <w:pPr>
        <w:jc w:val="both"/>
      </w:pPr>
    </w:p>
    <w:p w14:paraId="53E966AB" w14:textId="77777777" w:rsidR="00EB504E" w:rsidRDefault="00EB504E" w:rsidP="00850A41">
      <w:pPr>
        <w:jc w:val="both"/>
      </w:pPr>
    </w:p>
    <w:p w14:paraId="4E4EB6FD" w14:textId="77777777" w:rsidR="00EB504E" w:rsidRPr="00EF0DD6" w:rsidRDefault="00EB504E" w:rsidP="00850A41">
      <w:pPr>
        <w:jc w:val="both"/>
        <w:sectPr w:rsidR="00EB504E" w:rsidRPr="00EF0DD6" w:rsidSect="00736101">
          <w:headerReference w:type="default" r:id="rId11"/>
          <w:footerReference w:type="default" r:id="rId12"/>
          <w:pgSz w:w="11906" w:h="16838"/>
          <w:pgMar w:top="1417" w:right="1417" w:bottom="709" w:left="1418" w:header="720" w:footer="314" w:gutter="0"/>
          <w:cols w:space="720"/>
          <w:titlePg/>
          <w:docGrid w:linePitch="272"/>
        </w:sectPr>
      </w:pPr>
    </w:p>
    <w:p w14:paraId="3CCEE964" w14:textId="77777777" w:rsidR="00EB504E" w:rsidRDefault="00EB504E" w:rsidP="00850A41">
      <w:pPr>
        <w:jc w:val="both"/>
      </w:pPr>
    </w:p>
    <w:p w14:paraId="68DC873A" w14:textId="77777777" w:rsidR="009262AE" w:rsidRDefault="009262AE" w:rsidP="00850A41">
      <w:pPr>
        <w:ind w:left="-9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197452" wp14:editId="649044B4">
                <wp:simplePos x="0" y="0"/>
                <wp:positionH relativeFrom="column">
                  <wp:posOffset>-163195</wp:posOffset>
                </wp:positionH>
                <wp:positionV relativeFrom="paragraph">
                  <wp:posOffset>131445</wp:posOffset>
                </wp:positionV>
                <wp:extent cx="6120765" cy="457200"/>
                <wp:effectExtent l="0" t="0" r="0" b="0"/>
                <wp:wrapNone/>
                <wp:docPr id="5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5BF5" w14:textId="77777777" w:rsidR="00BC52C2" w:rsidRPr="00AD5A65" w:rsidRDefault="00BC52C2" w:rsidP="009262AE">
                            <w:pPr>
                              <w:jc w:val="center"/>
                              <w:rPr>
                                <w:rFonts w:cs="Arial"/>
                                <w:bCs/>
                                <w:color w:val="3379C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3379CD"/>
                                <w:sz w:val="44"/>
                                <w:szCs w:val="44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97452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-12.85pt;margin-top:10.35pt;width:481.95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" stroked="f">
                <v:textbox>
                  <w:txbxContent>
                    <w:p w14:paraId="1FF05BF5" w14:textId="77777777" w:rsidR="00BC52C2" w:rsidRPr="00AD5A65" w:rsidRDefault="00BC52C2" w:rsidP="009262AE">
                      <w:pPr>
                        <w:jc w:val="center"/>
                        <w:rPr>
                          <w:rFonts w:cs="Arial"/>
                          <w:bCs/>
                          <w:color w:val="3379CD"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Cs/>
                          <w:color w:val="3379CD"/>
                          <w:sz w:val="44"/>
                          <w:szCs w:val="44"/>
                        </w:rPr>
                        <w:t>Sommaire</w:t>
                      </w:r>
                    </w:p>
                  </w:txbxContent>
                </v:textbox>
              </v:shape>
            </w:pict>
          </mc:Fallback>
        </mc:AlternateContent>
      </w:r>
    </w:p>
    <w:p w14:paraId="63047788" w14:textId="77777777" w:rsidR="009262AE" w:rsidRPr="000663EF" w:rsidRDefault="009262AE" w:rsidP="00850A41">
      <w:pPr>
        <w:pStyle w:val="Chapitre"/>
        <w:jc w:val="both"/>
        <w:rPr>
          <w:rFonts w:ascii="Tahoma" w:hAnsi="Tahoma" w:cs="Tahoma"/>
          <w:color w:val="3379CD"/>
        </w:rPr>
      </w:pPr>
      <w:r w:rsidRPr="000663EF">
        <w:rPr>
          <w:rFonts w:ascii="Tahoma" w:hAnsi="Tahoma" w:cs="Tahoma"/>
          <w:color w:val="3379CD"/>
        </w:rPr>
        <w:t>SOMMAIRE</w:t>
      </w:r>
    </w:p>
    <w:p w14:paraId="3DB1350E" w14:textId="1B98DE04" w:rsidR="00252994" w:rsidRDefault="009262AE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r>
        <w:rPr>
          <w:color w:val="4F81BD"/>
        </w:rPr>
        <w:fldChar w:fldCharType="begin"/>
      </w:r>
      <w:r>
        <w:rPr>
          <w:color w:val="4F81BD"/>
        </w:rPr>
        <w:instrText xml:space="preserve"> TOC \o "1-4" \h \z \u </w:instrText>
      </w:r>
      <w:r>
        <w:rPr>
          <w:color w:val="4F81BD"/>
        </w:rPr>
        <w:fldChar w:fldCharType="separate"/>
      </w:r>
      <w:hyperlink w:anchor="_Toc503174882" w:history="1">
        <w:r w:rsidR="00252994" w:rsidRPr="00E8216D">
          <w:rPr>
            <w:rStyle w:val="Lienhypertexte"/>
          </w:rPr>
          <w:t>1.</w:t>
        </w:r>
        <w:r w:rsidR="00252994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="00252994" w:rsidRPr="00E8216D">
          <w:rPr>
            <w:rStyle w:val="Lienhypertexte"/>
          </w:rPr>
          <w:t>Introduction</w:t>
        </w:r>
        <w:r w:rsidR="00252994">
          <w:rPr>
            <w:webHidden/>
          </w:rPr>
          <w:tab/>
        </w:r>
        <w:r w:rsidR="00252994">
          <w:rPr>
            <w:webHidden/>
          </w:rPr>
          <w:fldChar w:fldCharType="begin"/>
        </w:r>
        <w:r w:rsidR="00252994">
          <w:rPr>
            <w:webHidden/>
          </w:rPr>
          <w:instrText xml:space="preserve"> PAGEREF _Toc503174882 \h </w:instrText>
        </w:r>
        <w:r w:rsidR="00252994">
          <w:rPr>
            <w:webHidden/>
          </w:rPr>
        </w:r>
        <w:r w:rsidR="00252994">
          <w:rPr>
            <w:webHidden/>
          </w:rPr>
          <w:fldChar w:fldCharType="separate"/>
        </w:r>
        <w:r w:rsidR="00DA36D5">
          <w:rPr>
            <w:webHidden/>
          </w:rPr>
          <w:t>3</w:t>
        </w:r>
        <w:r w:rsidR="00252994">
          <w:rPr>
            <w:webHidden/>
          </w:rPr>
          <w:fldChar w:fldCharType="end"/>
        </w:r>
      </w:hyperlink>
    </w:p>
    <w:p w14:paraId="524D2709" w14:textId="2A4899DD" w:rsidR="00252994" w:rsidRDefault="00252994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3174883" w:history="1">
        <w:r w:rsidRPr="00E8216D">
          <w:rPr>
            <w:rStyle w:val="Lienhypertexte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8216D">
          <w:rPr>
            <w:rStyle w:val="Lienhypertexte"/>
          </w:rPr>
          <w:t>Objectif du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4DF7303" w14:textId="408F960A" w:rsidR="00252994" w:rsidRDefault="00252994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3174884" w:history="1">
        <w:r w:rsidRPr="00E8216D">
          <w:rPr>
            <w:rStyle w:val="Lienhypertexte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8216D">
          <w:rPr>
            <w:rStyle w:val="Lienhypertexte"/>
          </w:rPr>
          <w:t>Fonctionnement du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B4C25C3" w14:textId="2BB89DA2" w:rsidR="00252994" w:rsidRDefault="00252994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3174885" w:history="1">
        <w:r w:rsidRPr="00E8216D">
          <w:rPr>
            <w:rStyle w:val="Lienhypertexte"/>
          </w:rPr>
          <w:t>1.2.1.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216D">
          <w:rPr>
            <w:rStyle w:val="Lienhypertexte"/>
          </w:rPr>
          <w:t>Acronymes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51846D" w14:textId="3A15A171" w:rsidR="00252994" w:rsidRDefault="00252994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3174886" w:history="1">
        <w:r w:rsidRPr="00E8216D">
          <w:rPr>
            <w:rStyle w:val="Lienhypertexte"/>
          </w:rPr>
          <w:t>1.3.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8216D">
          <w:rPr>
            <w:rStyle w:val="Lienhypertexte"/>
          </w:rPr>
          <w:t>Présentation du projet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9523A98" w14:textId="1426FAE1" w:rsidR="00252994" w:rsidRDefault="00252994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</w:rPr>
      </w:pPr>
      <w:hyperlink w:anchor="_Toc503174887" w:history="1">
        <w:r w:rsidRPr="00E8216D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</w:rPr>
          <w:tab/>
        </w:r>
        <w:r w:rsidRPr="00E8216D">
          <w:rPr>
            <w:rStyle w:val="Lienhypertexte"/>
          </w:rPr>
          <w:t>Etudes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9E8967" w14:textId="010295FF" w:rsidR="00252994" w:rsidRDefault="00252994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3174888" w:history="1">
        <w:r w:rsidRPr="00E8216D">
          <w:rPr>
            <w:rStyle w:val="Lienhypertexte"/>
          </w:rPr>
          <w:t>2.1.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8216D">
          <w:rPr>
            <w:rStyle w:val="Lienhypertexte"/>
          </w:rPr>
          <w:t>Etablissement des besoins matériels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09E007" w14:textId="6A795C04" w:rsidR="00252994" w:rsidRDefault="00252994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03174889" w:history="1">
        <w:r w:rsidRPr="00E8216D">
          <w:rPr>
            <w:rStyle w:val="Lienhypertexte"/>
          </w:rPr>
          <w:t>2.2.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E8216D">
          <w:rPr>
            <w:rStyle w:val="Lienhypertexte"/>
          </w:rPr>
          <w:t>Etude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_Toc503174889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36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BE39F7" w14:textId="630E7BD3" w:rsidR="009262AE" w:rsidRDefault="009262AE" w:rsidP="00C719C2">
      <w:pPr>
        <w:tabs>
          <w:tab w:val="left" w:pos="1956"/>
        </w:tabs>
        <w:jc w:val="both"/>
      </w:pPr>
      <w:r>
        <w:rPr>
          <w:noProof/>
          <w:color w:val="4F81BD"/>
        </w:rPr>
        <w:fldChar w:fldCharType="end"/>
      </w:r>
      <w:r w:rsidR="00C719C2">
        <w:rPr>
          <w:noProof/>
          <w:color w:val="4F81BD"/>
        </w:rPr>
        <w:tab/>
      </w:r>
    </w:p>
    <w:p w14:paraId="4CC2BA0E" w14:textId="77777777" w:rsidR="007A40D7" w:rsidRDefault="009262AE" w:rsidP="006D2337">
      <w:pPr>
        <w:jc w:val="both"/>
      </w:pPr>
      <w:r>
        <w:br w:type="page"/>
      </w:r>
    </w:p>
    <w:p w14:paraId="656898B4" w14:textId="77777777" w:rsidR="00524111" w:rsidRPr="000663EF" w:rsidRDefault="00524111" w:rsidP="00524111">
      <w:pPr>
        <w:pStyle w:val="Titre1"/>
        <w:jc w:val="both"/>
      </w:pPr>
      <w:bookmarkStart w:id="5" w:name="_Toc242114041"/>
      <w:bookmarkStart w:id="6" w:name="_Toc350931226"/>
      <w:bookmarkStart w:id="7" w:name="_Toc503174882"/>
      <w:r w:rsidRPr="000663EF">
        <w:lastRenderedPageBreak/>
        <w:t>Introduction</w:t>
      </w:r>
      <w:bookmarkEnd w:id="5"/>
      <w:bookmarkEnd w:id="6"/>
      <w:bookmarkEnd w:id="7"/>
    </w:p>
    <w:p w14:paraId="78B727A0" w14:textId="77777777" w:rsidR="00524111" w:rsidRPr="001473A9" w:rsidRDefault="00524111" w:rsidP="00524111">
      <w:pPr>
        <w:pStyle w:val="Titre2"/>
        <w:jc w:val="both"/>
      </w:pPr>
      <w:bookmarkStart w:id="8" w:name="_Toc350931227"/>
      <w:bookmarkStart w:id="9" w:name="_Toc242114042"/>
      <w:bookmarkStart w:id="10" w:name="_Toc503174883"/>
      <w:r>
        <w:t>Objectif du document</w:t>
      </w:r>
      <w:bookmarkEnd w:id="8"/>
      <w:bookmarkEnd w:id="10"/>
    </w:p>
    <w:bookmarkEnd w:id="9"/>
    <w:p w14:paraId="67ABE13F" w14:textId="33FF428B" w:rsidR="009F584F" w:rsidRDefault="00524111" w:rsidP="008A57C5">
      <w:pPr>
        <w:pStyle w:val="Puce2"/>
        <w:numPr>
          <w:ilvl w:val="0"/>
          <w:numId w:val="0"/>
        </w:numPr>
        <w:ind w:left="284"/>
        <w:jc w:val="both"/>
      </w:pPr>
      <w:r>
        <w:t xml:space="preserve">Le présent document est la transcription de l’analyse détaillée réalisée par </w:t>
      </w:r>
      <w:r w:rsidR="00BC52C2">
        <w:t xml:space="preserve">l’équipe du projet </w:t>
      </w:r>
      <w:proofErr w:type="spellStart"/>
      <w:r w:rsidR="00BC52C2">
        <w:t>IOTProject</w:t>
      </w:r>
      <w:proofErr w:type="spellEnd"/>
      <w:r w:rsidR="00BC52C2">
        <w:t xml:space="preserve"> et porte sur les domaines suivants :</w:t>
      </w:r>
    </w:p>
    <w:p w14:paraId="742B0E9D" w14:textId="77777777" w:rsidR="00F62650" w:rsidRPr="00F62650" w:rsidRDefault="00F62650" w:rsidP="008A57C5">
      <w:pPr>
        <w:pStyle w:val="Normal2"/>
        <w:jc w:val="both"/>
      </w:pPr>
    </w:p>
    <w:p w14:paraId="5417A747" w14:textId="4F416847" w:rsidR="000C1C5D" w:rsidRDefault="00BC52C2" w:rsidP="008A57C5">
      <w:pPr>
        <w:pStyle w:val="Puce2"/>
        <w:numPr>
          <w:ilvl w:val="2"/>
          <w:numId w:val="16"/>
        </w:numPr>
        <w:jc w:val="both"/>
      </w:pPr>
      <w:bookmarkStart w:id="11" w:name="_Toc350931228"/>
      <w:r>
        <w:t>Etablissement des besoins matériels</w:t>
      </w:r>
    </w:p>
    <w:p w14:paraId="502B5776" w14:textId="614C63B0" w:rsidR="00BC52C2" w:rsidRPr="00BC52C2" w:rsidRDefault="00BC52C2" w:rsidP="00BC52C2">
      <w:pPr>
        <w:pStyle w:val="Normal2"/>
        <w:numPr>
          <w:ilvl w:val="2"/>
          <w:numId w:val="16"/>
        </w:numPr>
      </w:pPr>
      <w:r>
        <w:t>Etude technique</w:t>
      </w:r>
    </w:p>
    <w:p w14:paraId="218777E5" w14:textId="77777777" w:rsidR="00BC52C2" w:rsidRPr="00BC52C2" w:rsidRDefault="00BC52C2" w:rsidP="00BC52C2">
      <w:pPr>
        <w:pStyle w:val="Normal2"/>
        <w:ind w:left="0"/>
      </w:pPr>
    </w:p>
    <w:p w14:paraId="6B1BE6F7" w14:textId="1DE65533" w:rsidR="000C1C5D" w:rsidRDefault="004977C0" w:rsidP="00863330">
      <w:pPr>
        <w:pStyle w:val="Titre2"/>
      </w:pPr>
      <w:bookmarkStart w:id="12" w:name="_Toc503174884"/>
      <w:r>
        <w:t>Fonctionnement du document</w:t>
      </w:r>
      <w:bookmarkEnd w:id="12"/>
    </w:p>
    <w:p w14:paraId="28788054" w14:textId="49BC0820" w:rsidR="000C1C5D" w:rsidRDefault="000C1C5D" w:rsidP="000C1C5D">
      <w:pPr>
        <w:pStyle w:val="Titre3"/>
      </w:pPr>
      <w:bookmarkStart w:id="13" w:name="_Toc503174885"/>
      <w:r>
        <w:t>Acronymes</w:t>
      </w:r>
      <w:bookmarkEnd w:id="13"/>
    </w:p>
    <w:p w14:paraId="3534E82E" w14:textId="1CC3BA28" w:rsidR="000C1C5D" w:rsidRDefault="00EE230F" w:rsidP="008A57C5">
      <w:pPr>
        <w:pStyle w:val="Normal3"/>
        <w:jc w:val="both"/>
      </w:pPr>
      <w:r>
        <w:t xml:space="preserve">Pour des questions de facilité, des acronymes </w:t>
      </w:r>
      <w:r w:rsidR="004570A8">
        <w:t xml:space="preserve">ou abréviations </w:t>
      </w:r>
      <w:r>
        <w:t xml:space="preserve">seront utilisés : </w:t>
      </w:r>
    </w:p>
    <w:p w14:paraId="68CF15F5" w14:textId="77777777" w:rsidR="00EE230F" w:rsidRDefault="00EE230F" w:rsidP="008A57C5">
      <w:pPr>
        <w:pStyle w:val="Normal3"/>
        <w:jc w:val="both"/>
      </w:pPr>
    </w:p>
    <w:p w14:paraId="3424C969" w14:textId="62AFE1D4" w:rsidR="00EE230F" w:rsidRDefault="00BC52C2" w:rsidP="008A57C5">
      <w:pPr>
        <w:pStyle w:val="Normal3"/>
        <w:numPr>
          <w:ilvl w:val="2"/>
          <w:numId w:val="16"/>
        </w:numPr>
        <w:jc w:val="both"/>
      </w:pPr>
      <w:r>
        <w:t>MQTT</w:t>
      </w:r>
      <w:r w:rsidR="00EE230F">
        <w:t xml:space="preserve"> : 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 (MQ </w:t>
      </w:r>
      <w:proofErr w:type="spellStart"/>
      <w:r>
        <w:rPr>
          <w:rFonts w:cs="Arial"/>
          <w:color w:val="222222"/>
          <w:sz w:val="21"/>
          <w:szCs w:val="21"/>
          <w:shd w:val="clear" w:color="auto" w:fill="FFFFFF"/>
        </w:rPr>
        <w:t>Telemetry</w:t>
      </w:r>
      <w:proofErr w:type="spellEnd"/>
      <w:r>
        <w:rPr>
          <w:rFonts w:cs="Arial"/>
          <w:color w:val="222222"/>
          <w:sz w:val="21"/>
          <w:szCs w:val="21"/>
          <w:shd w:val="clear" w:color="auto" w:fill="FFFFFF"/>
        </w:rPr>
        <w:t xml:space="preserve"> Transport) est un protocole de messagerie </w:t>
      </w:r>
      <w:hyperlink r:id="rId13" w:tooltip="Publish-subscribe" w:history="1">
        <w:proofErr w:type="spellStart"/>
        <w:r>
          <w:rPr>
            <w:rStyle w:val="Lienhypertexte"/>
            <w:rFonts w:cs="Arial"/>
            <w:color w:val="0B0080"/>
            <w:sz w:val="21"/>
            <w:szCs w:val="21"/>
            <w:shd w:val="clear" w:color="auto" w:fill="FFFFFF"/>
          </w:rPr>
          <w:t>publish-subscribe</w:t>
        </w:r>
        <w:proofErr w:type="spellEnd"/>
      </w:hyperlink>
      <w:r>
        <w:rPr>
          <w:rFonts w:cs="Arial"/>
          <w:color w:val="222222"/>
          <w:sz w:val="21"/>
          <w:szCs w:val="21"/>
          <w:shd w:val="clear" w:color="auto" w:fill="FFFFFF"/>
        </w:rPr>
        <w:t> basé sur le protocole </w:t>
      </w:r>
      <w:hyperlink r:id="rId14" w:history="1">
        <w:r>
          <w:rPr>
            <w:rStyle w:val="Lienhypertexte"/>
            <w:rFonts w:cs="Arial"/>
            <w:color w:val="0B0080"/>
            <w:sz w:val="21"/>
            <w:szCs w:val="21"/>
            <w:shd w:val="clear" w:color="auto" w:fill="FFFFFF"/>
          </w:rPr>
          <w:t>TCP/IP</w:t>
        </w:r>
      </w:hyperlink>
      <w:r>
        <w:rPr>
          <w:rFonts w:cs="Arial"/>
          <w:color w:val="222222"/>
          <w:sz w:val="21"/>
          <w:szCs w:val="21"/>
          <w:shd w:val="clear" w:color="auto" w:fill="FFFFFF"/>
        </w:rPr>
        <w:t xml:space="preserve"> (</w:t>
      </w:r>
      <w:r w:rsidRPr="00BC52C2">
        <w:rPr>
          <w:rFonts w:cs="Arial"/>
          <w:i/>
          <w:color w:val="222222"/>
          <w:sz w:val="21"/>
          <w:szCs w:val="21"/>
          <w:shd w:val="clear" w:color="auto" w:fill="FFFFFF"/>
        </w:rPr>
        <w:t>Wikipédia</w:t>
      </w:r>
      <w:r>
        <w:rPr>
          <w:rFonts w:cs="Arial"/>
          <w:color w:val="222222"/>
          <w:sz w:val="21"/>
          <w:szCs w:val="21"/>
          <w:shd w:val="clear" w:color="auto" w:fill="FFFFFF"/>
        </w:rPr>
        <w:t>)</w:t>
      </w:r>
      <w:r>
        <w:t>.</w:t>
      </w:r>
    </w:p>
    <w:p w14:paraId="4D907E2E" w14:textId="142CCA6F" w:rsidR="000C1C5D" w:rsidRDefault="00BC52C2" w:rsidP="00BC52C2">
      <w:pPr>
        <w:pStyle w:val="Normal3"/>
        <w:numPr>
          <w:ilvl w:val="2"/>
          <w:numId w:val="16"/>
        </w:numPr>
        <w:jc w:val="both"/>
      </w:pPr>
      <w:proofErr w:type="spellStart"/>
      <w:r>
        <w:t>RPi</w:t>
      </w:r>
      <w:proofErr w:type="spellEnd"/>
      <w:r w:rsidR="00AB265D">
        <w:t xml:space="preserve"> : </w:t>
      </w:r>
      <w:hyperlink r:id="rId15" w:history="1">
        <w:proofErr w:type="spellStart"/>
        <w:r w:rsidRPr="00BC52C2">
          <w:rPr>
            <w:rStyle w:val="Lienhypertexte"/>
          </w:rPr>
          <w:t>Raspberry</w:t>
        </w:r>
        <w:proofErr w:type="spellEnd"/>
        <w:r w:rsidRPr="00BC52C2">
          <w:rPr>
            <w:rStyle w:val="Lienhypertexte"/>
          </w:rPr>
          <w:t xml:space="preserve"> PI</w:t>
        </w:r>
      </w:hyperlink>
      <w:r>
        <w:t>.</w:t>
      </w:r>
    </w:p>
    <w:p w14:paraId="2681ABE9" w14:textId="3866CE44" w:rsidR="00863330" w:rsidRDefault="00863330" w:rsidP="00863330">
      <w:pPr>
        <w:pStyle w:val="Normal3"/>
        <w:jc w:val="both"/>
      </w:pPr>
    </w:p>
    <w:p w14:paraId="3B457A49" w14:textId="77777777" w:rsidR="000C1C5D" w:rsidRDefault="000C1C5D" w:rsidP="000C1C5D">
      <w:pPr>
        <w:pStyle w:val="Normal3"/>
      </w:pPr>
    </w:p>
    <w:p w14:paraId="0B1977F7" w14:textId="275B8076" w:rsidR="000C1C5D" w:rsidRDefault="00863330" w:rsidP="00863330">
      <w:pPr>
        <w:pStyle w:val="Titre2"/>
      </w:pPr>
      <w:bookmarkStart w:id="14" w:name="_Toc503174886"/>
      <w:r>
        <w:t>Présentation du projet</w:t>
      </w:r>
      <w:bookmarkEnd w:id="14"/>
    </w:p>
    <w:p w14:paraId="03A60DE2" w14:textId="77777777" w:rsidR="00863330" w:rsidRDefault="00863330" w:rsidP="00863330">
      <w:pPr>
        <w:pStyle w:val="Normal2"/>
      </w:pPr>
      <w:proofErr w:type="spellStart"/>
      <w:r>
        <w:t>IOTProject</w:t>
      </w:r>
      <w:proofErr w:type="spellEnd"/>
      <w:r>
        <w:t xml:space="preserve"> est un projet réalisé dans le cadre du cursus EPITECH.</w:t>
      </w:r>
      <w:r>
        <w:br/>
        <w:t>Le choix du projet est libre, seul le thème de l’IOT est à respecter. Il nous est imposé d’utiliser :</w:t>
      </w:r>
    </w:p>
    <w:p w14:paraId="7C5BE975" w14:textId="76B31F18" w:rsidR="00863330" w:rsidRDefault="00863330" w:rsidP="00863330">
      <w:pPr>
        <w:pStyle w:val="Normal2"/>
        <w:numPr>
          <w:ilvl w:val="2"/>
          <w:numId w:val="16"/>
        </w:numPr>
      </w:pPr>
      <w:r>
        <w:t>Le protocole MQTT</w:t>
      </w:r>
    </w:p>
    <w:p w14:paraId="79E63F91" w14:textId="77777777" w:rsidR="00863330" w:rsidRDefault="00863330" w:rsidP="00863330">
      <w:pPr>
        <w:pStyle w:val="Normal2"/>
        <w:numPr>
          <w:ilvl w:val="2"/>
          <w:numId w:val="16"/>
        </w:numPr>
      </w:pPr>
      <w:r>
        <w:t xml:space="preserve">Un </w:t>
      </w:r>
      <w:proofErr w:type="spellStart"/>
      <w:r>
        <w:t>micro-contrôleur</w:t>
      </w:r>
      <w:proofErr w:type="spellEnd"/>
      <w:r>
        <w:t xml:space="preserve"> et/ou un </w:t>
      </w:r>
      <w:proofErr w:type="spellStart"/>
      <w:r>
        <w:t>RPi</w:t>
      </w:r>
      <w:proofErr w:type="spellEnd"/>
    </w:p>
    <w:p w14:paraId="6937A869" w14:textId="77777777" w:rsidR="00863330" w:rsidRDefault="00863330" w:rsidP="00863330">
      <w:pPr>
        <w:pStyle w:val="Normal2"/>
        <w:numPr>
          <w:ilvl w:val="2"/>
          <w:numId w:val="16"/>
        </w:numPr>
      </w:pPr>
      <w:proofErr w:type="spellStart"/>
      <w:r>
        <w:t>Node-Red</w:t>
      </w:r>
      <w:proofErr w:type="spellEnd"/>
      <w:r>
        <w:t xml:space="preserve"> (ou équivalent) pour établir des scénarios</w:t>
      </w:r>
    </w:p>
    <w:p w14:paraId="73B205C2" w14:textId="77777777" w:rsidR="00863330" w:rsidRDefault="00863330" w:rsidP="00863330">
      <w:pPr>
        <w:pStyle w:val="Normal2"/>
      </w:pPr>
    </w:p>
    <w:p w14:paraId="1CFCB596" w14:textId="77777777" w:rsidR="00863330" w:rsidRDefault="00863330" w:rsidP="00863330">
      <w:pPr>
        <w:pStyle w:val="Normal2"/>
      </w:pPr>
      <w:r>
        <w:t>Il nous est paru évident qu’une solution domotique est le sujet parfait pour répondre à ces critères.</w:t>
      </w:r>
      <w:r>
        <w:br/>
      </w:r>
    </w:p>
    <w:p w14:paraId="4B719E88" w14:textId="2E7E4AE8" w:rsidR="000C1C5D" w:rsidRDefault="00863330" w:rsidP="00252994">
      <w:pPr>
        <w:pStyle w:val="Normal2"/>
      </w:pPr>
      <w:r>
        <w:t>Nous proposons donc une solution de gestion de tous les appareils électriques</w:t>
      </w:r>
      <w:r w:rsidR="00F1669A">
        <w:t xml:space="preserve"> domestiques </w:t>
      </w:r>
      <w:r>
        <w:t>simple d’utilisation et à moindre coup.</w:t>
      </w:r>
      <w:bookmarkEnd w:id="11"/>
    </w:p>
    <w:p w14:paraId="490CF717" w14:textId="1017C910" w:rsidR="00BC52C2" w:rsidRDefault="00BC52C2"/>
    <w:p w14:paraId="7B89240E" w14:textId="0729AA34" w:rsidR="00252994" w:rsidRDefault="00252994"/>
    <w:p w14:paraId="647330C8" w14:textId="2D077760" w:rsidR="00252994" w:rsidRDefault="00252994"/>
    <w:p w14:paraId="127B6B47" w14:textId="2F3FA10A" w:rsidR="00252994" w:rsidRDefault="00252994"/>
    <w:p w14:paraId="3711CB9C" w14:textId="2A8E9EB2" w:rsidR="00252994" w:rsidRDefault="00252994"/>
    <w:p w14:paraId="3C6AD6A0" w14:textId="19502572" w:rsidR="00252994" w:rsidRDefault="00252994"/>
    <w:p w14:paraId="32B93C97" w14:textId="5DDF2117" w:rsidR="00252994" w:rsidRDefault="00252994"/>
    <w:p w14:paraId="540547FF" w14:textId="5EFBFAF3" w:rsidR="00252994" w:rsidRDefault="00252994"/>
    <w:p w14:paraId="03D73537" w14:textId="07644D0D" w:rsidR="00252994" w:rsidRDefault="00252994"/>
    <w:p w14:paraId="2DECAAF7" w14:textId="77777777" w:rsidR="00252994" w:rsidRDefault="00252994"/>
    <w:p w14:paraId="69ABAA0A" w14:textId="1925AB0C" w:rsidR="00BC52C2" w:rsidRDefault="00BC52C2"/>
    <w:p w14:paraId="551F9F22" w14:textId="7C3B5E1B" w:rsidR="00BC52C2" w:rsidRDefault="00BC52C2"/>
    <w:p w14:paraId="0C961A0A" w14:textId="104E5645" w:rsidR="00BC52C2" w:rsidRDefault="00BC52C2"/>
    <w:p w14:paraId="28504B2B" w14:textId="251D45EB" w:rsidR="00BC52C2" w:rsidRDefault="00BC52C2"/>
    <w:p w14:paraId="6F0FFBC5" w14:textId="0FCE6345" w:rsidR="00BC52C2" w:rsidRDefault="00BC52C2"/>
    <w:p w14:paraId="7BC2FA1F" w14:textId="0F289127" w:rsidR="00BC52C2" w:rsidRDefault="00BC52C2"/>
    <w:p w14:paraId="225537D2" w14:textId="3C426B13" w:rsidR="00BC52C2" w:rsidRDefault="00BC52C2"/>
    <w:p w14:paraId="5B129C01" w14:textId="4A3342F0" w:rsidR="00BC52C2" w:rsidRDefault="00BC52C2"/>
    <w:p w14:paraId="2B9BD61E" w14:textId="5A1E2BC3" w:rsidR="00BC52C2" w:rsidRDefault="00BC52C2"/>
    <w:p w14:paraId="5281C65C" w14:textId="77777777" w:rsidR="00BC52C2" w:rsidRDefault="00BC52C2"/>
    <w:p w14:paraId="4A0D6959" w14:textId="1A089ADC" w:rsidR="00EA7D07" w:rsidRPr="00EA7D07" w:rsidRDefault="00863330" w:rsidP="00EA7D07">
      <w:pPr>
        <w:pStyle w:val="Titre1"/>
      </w:pPr>
      <w:bookmarkStart w:id="15" w:name="_Toc503174887"/>
      <w:r>
        <w:lastRenderedPageBreak/>
        <w:t>Etudes</w:t>
      </w:r>
      <w:bookmarkEnd w:id="15"/>
    </w:p>
    <w:p w14:paraId="335EBCC7" w14:textId="0EA2DC2F" w:rsidR="00EE4E79" w:rsidRDefault="00863330" w:rsidP="00EE4E79">
      <w:pPr>
        <w:pStyle w:val="Titre2"/>
      </w:pPr>
      <w:bookmarkStart w:id="16" w:name="_Toc503174888"/>
      <w:r>
        <w:t>Etablissement des besoins matériels</w:t>
      </w:r>
      <w:bookmarkEnd w:id="16"/>
    </w:p>
    <w:p w14:paraId="2B73C859" w14:textId="77777777" w:rsidR="00252994" w:rsidRDefault="00252994" w:rsidP="00252994">
      <w:pPr>
        <w:pStyle w:val="Normal3"/>
      </w:pPr>
      <w:r>
        <w:t xml:space="preserve">Pour les besoins du projet, nous devons avoir un « serveur » qui héberge notre broker MQTT ainsi que notre plateforme </w:t>
      </w:r>
      <w:proofErr w:type="spellStart"/>
      <w:r>
        <w:t>Node-Red</w:t>
      </w:r>
      <w:proofErr w:type="spellEnd"/>
      <w:r>
        <w:t>. Le Broker MQTT nous permettra une communication simple et fiable entre les différents périphériques.</w:t>
      </w:r>
      <w:r>
        <w:br/>
        <w:t xml:space="preserve">En vue des caractéristiques techniques et matériels nécessaires pour héberger ces deux outils, nous décidons d’utiliser un </w:t>
      </w:r>
      <w:proofErr w:type="spellStart"/>
      <w:r>
        <w:t>RPi</w:t>
      </w:r>
      <w:proofErr w:type="spellEnd"/>
      <w:r>
        <w:t xml:space="preserve"> 2.</w:t>
      </w:r>
    </w:p>
    <w:p w14:paraId="13D9CEA8" w14:textId="77777777" w:rsidR="00252994" w:rsidRDefault="00252994" w:rsidP="00252994">
      <w:pPr>
        <w:pStyle w:val="Normal3"/>
      </w:pPr>
    </w:p>
    <w:p w14:paraId="25D9D215" w14:textId="77777777" w:rsidR="00252994" w:rsidRDefault="00252994" w:rsidP="00252994">
      <w:pPr>
        <w:pStyle w:val="Normal3"/>
        <w:ind w:left="1416" w:hanging="708"/>
      </w:pPr>
      <w:r>
        <w:t>Afin de pouvoir piloter les différents appareils électriques il nous faut utiliser un composant adaptable</w:t>
      </w:r>
    </w:p>
    <w:p w14:paraId="305D3B4F" w14:textId="77777777" w:rsidR="00252994" w:rsidRDefault="00252994" w:rsidP="00252994">
      <w:pPr>
        <w:pStyle w:val="Normal3"/>
        <w:ind w:left="1416" w:hanging="708"/>
      </w:pPr>
      <w:proofErr w:type="gramStart"/>
      <w:r>
        <w:t>sur</w:t>
      </w:r>
      <w:proofErr w:type="gramEnd"/>
      <w:r>
        <w:t xml:space="preserve"> tout type de circuit domestique (secteur, éclairage, …). </w:t>
      </w:r>
    </w:p>
    <w:p w14:paraId="03B90AB6" w14:textId="77777777" w:rsidR="00252994" w:rsidRDefault="00252994" w:rsidP="00252994">
      <w:pPr>
        <w:pStyle w:val="Normal3"/>
        <w:ind w:left="1416" w:hanging="708"/>
      </w:pPr>
      <w:r>
        <w:t>Nous utiliserons donc un module relais normalement ouvert ayant un pouvoir de coupure de 5A.</w:t>
      </w:r>
    </w:p>
    <w:p w14:paraId="6CDCA6C1" w14:textId="77777777" w:rsidR="00252994" w:rsidRDefault="00252994" w:rsidP="00252994">
      <w:pPr>
        <w:pStyle w:val="Normal3"/>
        <w:ind w:left="1416" w:hanging="708"/>
      </w:pPr>
      <w:r>
        <w:t>Pouvoir de coupure suffisant pour piloter la grande majorité des appareils domestique (lampe, …).</w:t>
      </w:r>
    </w:p>
    <w:p w14:paraId="67F6349E" w14:textId="77777777" w:rsidR="00252994" w:rsidRDefault="00252994" w:rsidP="00252994">
      <w:pPr>
        <w:pStyle w:val="Normal3"/>
        <w:ind w:left="1416" w:hanging="708"/>
      </w:pPr>
      <w:r>
        <w:t xml:space="preserve">Nous avons choisi d’utiliser ce type de relais : </w:t>
      </w:r>
      <w:hyperlink r:id="rId16" w:history="1">
        <w:r>
          <w:rPr>
            <w:rStyle w:val="Lienhypertexte"/>
          </w:rPr>
          <w:t>Groove-Relay</w:t>
        </w:r>
      </w:hyperlink>
    </w:p>
    <w:p w14:paraId="6B4D9100" w14:textId="77777777" w:rsidR="00252994" w:rsidRDefault="00252994" w:rsidP="00252994">
      <w:pPr>
        <w:pStyle w:val="Normal3"/>
      </w:pPr>
    </w:p>
    <w:p w14:paraId="19C093A8" w14:textId="77777777" w:rsidR="00252994" w:rsidRDefault="00252994" w:rsidP="00252994">
      <w:pPr>
        <w:pStyle w:val="Normal3"/>
      </w:pPr>
      <w:r>
        <w:t xml:space="preserve">Afin que le </w:t>
      </w:r>
      <w:proofErr w:type="spellStart"/>
      <w:r>
        <w:t>RPi</w:t>
      </w:r>
      <w:proofErr w:type="spellEnd"/>
      <w:r>
        <w:t xml:space="preserve"> 2 ne soit pas maître de ces relais en plus de sa fonction de serveur et pour des soucis d’installation électrique soignée, nous utiliserons également des </w:t>
      </w:r>
      <w:proofErr w:type="spellStart"/>
      <w:r>
        <w:t>micro-contrôleurs</w:t>
      </w:r>
      <w:proofErr w:type="spellEnd"/>
      <w:r>
        <w:t xml:space="preserve"> pour faire la liaison entre le </w:t>
      </w:r>
      <w:proofErr w:type="spellStart"/>
      <w:r>
        <w:t>RPi</w:t>
      </w:r>
      <w:proofErr w:type="spellEnd"/>
      <w:r>
        <w:t xml:space="preserve"> 2 et les relais.</w:t>
      </w:r>
      <w:r>
        <w:br/>
        <w:t xml:space="preserve">De par son faible coût et son équipement </w:t>
      </w:r>
      <w:proofErr w:type="spellStart"/>
      <w:r>
        <w:t>WiFi</w:t>
      </w:r>
      <w:proofErr w:type="spellEnd"/>
      <w:r>
        <w:t xml:space="preserve">, nous utiliserons des </w:t>
      </w:r>
      <w:proofErr w:type="spellStart"/>
      <w:r>
        <w:t>micro-contrôleurs</w:t>
      </w:r>
      <w:proofErr w:type="spellEnd"/>
      <w:r>
        <w:t xml:space="preserve"> de type ESP8266 D1 Mini : </w:t>
      </w:r>
      <w:hyperlink r:id="rId17" w:history="1">
        <w:r w:rsidRPr="00C1223B">
          <w:rPr>
            <w:rStyle w:val="Lienhypertexte"/>
          </w:rPr>
          <w:t>https://projetsdiy.fr/wemos-d1-mini-esp8266-test/</w:t>
        </w:r>
      </w:hyperlink>
      <w:r>
        <w:t xml:space="preserve"> . </w:t>
      </w:r>
    </w:p>
    <w:p w14:paraId="0BED41D1" w14:textId="77777777" w:rsidR="00252994" w:rsidRDefault="00252994" w:rsidP="00252994">
      <w:pPr>
        <w:pStyle w:val="Normal3"/>
      </w:pPr>
    </w:p>
    <w:p w14:paraId="2802A1BB" w14:textId="77777777" w:rsidR="00252994" w:rsidRDefault="00252994" w:rsidP="00252994">
      <w:pPr>
        <w:pStyle w:val="Normal3"/>
      </w:pPr>
      <w:r>
        <w:t xml:space="preserve">Ces </w:t>
      </w:r>
      <w:proofErr w:type="spellStart"/>
      <w:r>
        <w:t>micro-contrôleurs</w:t>
      </w:r>
      <w:proofErr w:type="spellEnd"/>
      <w:r>
        <w:t xml:space="preserve"> seront directement installés sur le réseau électrique de la maison et communiqueront par </w:t>
      </w:r>
      <w:proofErr w:type="spellStart"/>
      <w:r>
        <w:t>WiFi</w:t>
      </w:r>
      <w:proofErr w:type="spellEnd"/>
      <w:r>
        <w:t>/MQTT avec le serveur (</w:t>
      </w:r>
      <w:proofErr w:type="spellStart"/>
      <w:r>
        <w:t>RPi</w:t>
      </w:r>
      <w:proofErr w:type="spellEnd"/>
      <w:r>
        <w:t xml:space="preserve"> 2).</w:t>
      </w:r>
    </w:p>
    <w:p w14:paraId="58596CC2" w14:textId="77777777" w:rsidR="00EE4E79" w:rsidRDefault="00EE4E79" w:rsidP="00206A29"/>
    <w:p w14:paraId="06471C60" w14:textId="23C12ECE" w:rsidR="00206A29" w:rsidRDefault="00252994" w:rsidP="00EA7D07">
      <w:pPr>
        <w:pStyle w:val="Titre2"/>
      </w:pPr>
      <w:bookmarkStart w:id="17" w:name="_Toc503174889"/>
      <w:r>
        <w:t>Etude technique</w:t>
      </w:r>
      <w:bookmarkEnd w:id="17"/>
    </w:p>
    <w:p w14:paraId="71183709" w14:textId="77777777" w:rsidR="00206A29" w:rsidRDefault="00206A29" w:rsidP="00206A29"/>
    <w:p w14:paraId="54307592" w14:textId="77777777" w:rsidR="00252994" w:rsidRDefault="00252994" w:rsidP="00252994">
      <w:pPr>
        <w:pStyle w:val="Normal3"/>
      </w:pPr>
      <w:r>
        <w:t>Pour une expérience utilisateur la plus complète et agréable possible, une application mobile (Android/iOS) sera mise en place.</w:t>
      </w:r>
    </w:p>
    <w:p w14:paraId="621B46E4" w14:textId="77777777" w:rsidR="00252994" w:rsidRDefault="00252994" w:rsidP="00252994">
      <w:pPr>
        <w:pStyle w:val="Normal3"/>
      </w:pPr>
      <w:r>
        <w:t>Elle permettra de se connecter au broker MQTT et de piloter les différents relais depuis un simple écran de smartphone.</w:t>
      </w:r>
      <w:r>
        <w:br/>
      </w:r>
      <w:r>
        <w:br/>
        <w:t>Les messages transitant entre l’application et le broker MQTT seront de la forme :</w:t>
      </w:r>
    </w:p>
    <w:p w14:paraId="4B7B8566" w14:textId="77777777" w:rsidR="00252994" w:rsidRDefault="00252994" w:rsidP="00252994">
      <w:pPr>
        <w:pStyle w:val="Normal3"/>
        <w:numPr>
          <w:ilvl w:val="2"/>
          <w:numId w:val="16"/>
        </w:numPr>
      </w:pPr>
      <w:r>
        <w:t>« 1 » pour OFF</w:t>
      </w:r>
    </w:p>
    <w:p w14:paraId="5CB97B76" w14:textId="77777777" w:rsidR="00252994" w:rsidRDefault="00252994" w:rsidP="00252994">
      <w:pPr>
        <w:pStyle w:val="Normal3"/>
        <w:numPr>
          <w:ilvl w:val="2"/>
          <w:numId w:val="16"/>
        </w:numPr>
      </w:pPr>
      <w:r>
        <w:t>« 2 » pour ON</w:t>
      </w:r>
    </w:p>
    <w:p w14:paraId="52C23CCD" w14:textId="77777777" w:rsidR="00252994" w:rsidRDefault="00252994" w:rsidP="00252994">
      <w:pPr>
        <w:pStyle w:val="Normal3"/>
        <w:ind w:left="2520"/>
      </w:pPr>
    </w:p>
    <w:p w14:paraId="00A363A3" w14:textId="77777777" w:rsidR="00252994" w:rsidRDefault="00252994" w:rsidP="00252994">
      <w:pPr>
        <w:pStyle w:val="Normal3"/>
      </w:pPr>
      <w:r>
        <w:t xml:space="preserve">Ces messages seront envoyés sur différents topics (un par </w:t>
      </w:r>
      <w:proofErr w:type="spellStart"/>
      <w:r>
        <w:t>micro-contrôleur</w:t>
      </w:r>
      <w:proofErr w:type="spellEnd"/>
      <w:r>
        <w:t>) et seront directement interprétés par les ESP8266.</w:t>
      </w:r>
    </w:p>
    <w:p w14:paraId="17320B8E" w14:textId="77777777" w:rsidR="00252994" w:rsidRDefault="00252994" w:rsidP="00252994">
      <w:pPr>
        <w:pStyle w:val="Normal3"/>
      </w:pPr>
    </w:p>
    <w:p w14:paraId="75F207EC" w14:textId="77777777" w:rsidR="00252994" w:rsidRDefault="00252994" w:rsidP="00252994">
      <w:pPr>
        <w:pStyle w:val="Normal3"/>
      </w:pPr>
      <w:r>
        <w:t>L’application sera découpée en 3 parties :</w:t>
      </w:r>
    </w:p>
    <w:p w14:paraId="6126DD0F" w14:textId="77777777" w:rsidR="00252994" w:rsidRDefault="00252994" w:rsidP="00252994">
      <w:pPr>
        <w:pStyle w:val="Normal3"/>
        <w:numPr>
          <w:ilvl w:val="2"/>
          <w:numId w:val="16"/>
        </w:numPr>
      </w:pPr>
      <w:r>
        <w:t xml:space="preserve">Home : 3 </w:t>
      </w:r>
      <w:proofErr w:type="spellStart"/>
      <w:r>
        <w:t>toogle</w:t>
      </w:r>
      <w:proofErr w:type="spellEnd"/>
      <w:r>
        <w:t>-switch permettant de piloter chacun des relais</w:t>
      </w:r>
    </w:p>
    <w:p w14:paraId="2AFB7579" w14:textId="77777777" w:rsidR="00252994" w:rsidRDefault="00252994" w:rsidP="00252994">
      <w:pPr>
        <w:pStyle w:val="Normal3"/>
        <w:numPr>
          <w:ilvl w:val="2"/>
          <w:numId w:val="16"/>
        </w:numPr>
      </w:pPr>
      <w:r>
        <w:t>Settings : Permettant d’établir la connexion sur le broker MQTT souhaité.</w:t>
      </w:r>
    </w:p>
    <w:p w14:paraId="0BD66173" w14:textId="77777777" w:rsidR="00252994" w:rsidRDefault="00252994" w:rsidP="00252994">
      <w:pPr>
        <w:pStyle w:val="Normal3"/>
        <w:numPr>
          <w:ilvl w:val="2"/>
          <w:numId w:val="16"/>
        </w:numPr>
      </w:pPr>
      <w:proofErr w:type="spellStart"/>
      <w:r>
        <w:t>Publish</w:t>
      </w:r>
      <w:proofErr w:type="spellEnd"/>
      <w:r>
        <w:t xml:space="preserve"> : Permettant d’envoyer manuellement un message </w:t>
      </w:r>
    </w:p>
    <w:p w14:paraId="3A653EFC" w14:textId="77777777" w:rsidR="00252994" w:rsidRDefault="00252994" w:rsidP="00252994">
      <w:pPr>
        <w:pStyle w:val="Normal3"/>
      </w:pPr>
    </w:p>
    <w:p w14:paraId="592E2AF4" w14:textId="77777777" w:rsidR="00252994" w:rsidRDefault="00252994" w:rsidP="00252994">
      <w:pPr>
        <w:pStyle w:val="Normal3"/>
      </w:pPr>
      <w:r>
        <w:t xml:space="preserve">Par soucis de sécurité, l’application ne fonctionnera que si le smartphone est connecté sur le même réseau </w:t>
      </w:r>
      <w:proofErr w:type="spellStart"/>
      <w:r>
        <w:t>WiFi</w:t>
      </w:r>
      <w:proofErr w:type="spellEnd"/>
      <w:r>
        <w:t xml:space="preserve"> que le </w:t>
      </w:r>
      <w:proofErr w:type="spellStart"/>
      <w:r>
        <w:t>RPi</w:t>
      </w:r>
      <w:proofErr w:type="spellEnd"/>
      <w:r>
        <w:t xml:space="preserve"> 2. L’utilisateur pourra, s’il le souhaite outrepasser cette condition en mettant le </w:t>
      </w:r>
      <w:proofErr w:type="spellStart"/>
      <w:r>
        <w:t>RPi</w:t>
      </w:r>
      <w:proofErr w:type="spellEnd"/>
      <w:r>
        <w:t xml:space="preserve"> sur une IP publique. </w:t>
      </w:r>
    </w:p>
    <w:p w14:paraId="5B32B193" w14:textId="77777777" w:rsidR="00252994" w:rsidRDefault="00252994" w:rsidP="00252994">
      <w:pPr>
        <w:pStyle w:val="Normal3"/>
      </w:pPr>
    </w:p>
    <w:p w14:paraId="42D33390" w14:textId="77777777" w:rsidR="00252994" w:rsidRDefault="00252994" w:rsidP="00252994">
      <w:pPr>
        <w:pStyle w:val="Normal3"/>
      </w:pPr>
      <w:r>
        <w:t xml:space="preserve">Enfin, un scénario </w:t>
      </w:r>
      <w:proofErr w:type="spellStart"/>
      <w:r>
        <w:t>Node-Red</w:t>
      </w:r>
      <w:proofErr w:type="spellEnd"/>
      <w:r>
        <w:t xml:space="preserve"> sera disponible pour alerter l’utilisateur qu’un de ces appareils est resté allumé alors que son smartphone n’est plus présent sur le réseau ; donc potentiellement plus dans la maison. Une alerte mail est envoyée à l’utilisateur lui demandant si il faut oui ou non éteindre l’appareil.</w:t>
      </w:r>
      <w:r>
        <w:br/>
        <w:t xml:space="preserve">Si une réponse positive est envoyée, le système éteindra l’appareil en question. </w:t>
      </w:r>
    </w:p>
    <w:p w14:paraId="3B6DE904" w14:textId="77777777" w:rsidR="00252994" w:rsidRPr="003A0D7E" w:rsidRDefault="00252994" w:rsidP="00252994">
      <w:pPr>
        <w:pStyle w:val="Normal3"/>
      </w:pPr>
      <w:r>
        <w:t xml:space="preserve">Dans le dernier cas présenté, le smartphone de l’utilisateur peut ne pas être connecté au </w:t>
      </w:r>
      <w:proofErr w:type="spellStart"/>
      <w:r>
        <w:t>WiFi</w:t>
      </w:r>
      <w:proofErr w:type="spellEnd"/>
      <w:r>
        <w:t xml:space="preserve">. Le but étant de pouvoir gérer à minima sa solution domotique sans être présent au domicile.  </w:t>
      </w:r>
    </w:p>
    <w:p w14:paraId="265A837F" w14:textId="09B7CD29" w:rsidR="002D6B51" w:rsidRDefault="002D6B51"/>
    <w:sectPr w:rsidR="002D6B51" w:rsidSect="00C2303B">
      <w:headerReference w:type="even" r:id="rId18"/>
      <w:headerReference w:type="default" r:id="rId19"/>
      <w:pgSz w:w="11906" w:h="16838"/>
      <w:pgMar w:top="1276" w:right="992" w:bottom="851" w:left="992" w:header="567" w:footer="3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0C80A" w14:textId="77777777" w:rsidR="004862DC" w:rsidRDefault="004862DC">
      <w:r>
        <w:separator/>
      </w:r>
    </w:p>
  </w:endnote>
  <w:endnote w:type="continuationSeparator" w:id="0">
    <w:p w14:paraId="75718B99" w14:textId="77777777" w:rsidR="004862DC" w:rsidRDefault="004862DC">
      <w:r>
        <w:continuationSeparator/>
      </w:r>
    </w:p>
  </w:endnote>
  <w:endnote w:type="continuationNotice" w:id="1">
    <w:p w14:paraId="0B08AE52" w14:textId="77777777" w:rsidR="004862DC" w:rsidRDefault="00486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Lt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3A767" w14:textId="35BEEC0E" w:rsidR="00BC52C2" w:rsidRPr="00ED2EDE" w:rsidRDefault="00252994">
    <w:pPr>
      <w:pStyle w:val="Pieddepage"/>
      <w:pBdr>
        <w:top w:val="thinThickSmallGap" w:sz="24" w:space="1" w:color="622423" w:themeColor="accent2" w:themeShade="7F"/>
      </w:pBdr>
      <w:rPr>
        <w:rFonts w:eastAsiaTheme="majorEastAsia" w:cs="Arial"/>
      </w:rPr>
    </w:pPr>
    <w:r>
      <w:rPr>
        <w:rFonts w:eastAsiaTheme="majorEastAsia" w:cs="Arial"/>
      </w:rPr>
      <w:t xml:space="preserve">Analyse détaillée : </w:t>
    </w:r>
    <w:proofErr w:type="spellStart"/>
    <w:r>
      <w:rPr>
        <w:rFonts w:eastAsiaTheme="majorEastAsia" w:cs="Arial"/>
      </w:rPr>
      <w:t>IOTProject</w:t>
    </w:r>
    <w:proofErr w:type="spellEnd"/>
    <w:r>
      <w:rPr>
        <w:rFonts w:eastAsiaTheme="majorEastAsia" w:cs="Arial"/>
      </w:rPr>
      <w:tab/>
    </w:r>
    <w:r>
      <w:rPr>
        <w:rFonts w:eastAsiaTheme="majorEastAsia" w:cs="Arial"/>
      </w:rPr>
      <w:tab/>
    </w:r>
    <w:r>
      <w:rPr>
        <w:rFonts w:eastAsiaTheme="majorEastAsia" w:cs="Arial"/>
      </w:rPr>
      <w:tab/>
      <w:t>Page</w:t>
    </w:r>
    <w:r w:rsidR="00BC52C2" w:rsidRPr="00ED2EDE">
      <w:rPr>
        <w:rFonts w:eastAsiaTheme="majorEastAsia" w:cs="Arial"/>
      </w:rPr>
      <w:t xml:space="preserve"> </w:t>
    </w:r>
    <w:r w:rsidR="00BC52C2" w:rsidRPr="00ED2EDE">
      <w:rPr>
        <w:rFonts w:eastAsiaTheme="minorEastAsia" w:cs="Arial"/>
      </w:rPr>
      <w:fldChar w:fldCharType="begin"/>
    </w:r>
    <w:r w:rsidR="00BC52C2" w:rsidRPr="00ED2EDE">
      <w:rPr>
        <w:rFonts w:cs="Arial"/>
      </w:rPr>
      <w:instrText>PAGE   \* MERGEFORMAT</w:instrText>
    </w:r>
    <w:r w:rsidR="00BC52C2" w:rsidRPr="00ED2EDE">
      <w:rPr>
        <w:rFonts w:eastAsiaTheme="minorEastAsia" w:cs="Arial"/>
      </w:rPr>
      <w:fldChar w:fldCharType="separate"/>
    </w:r>
    <w:r w:rsidR="007157AA" w:rsidRPr="007157AA">
      <w:rPr>
        <w:rFonts w:eastAsiaTheme="majorEastAsia" w:cs="Arial"/>
        <w:noProof/>
      </w:rPr>
      <w:t>4</w:t>
    </w:r>
    <w:r w:rsidR="00BC52C2" w:rsidRPr="00ED2EDE">
      <w:rPr>
        <w:rFonts w:eastAsiaTheme="majorEastAsia" w:cs="Arial"/>
      </w:rPr>
      <w:fldChar w:fldCharType="end"/>
    </w:r>
  </w:p>
  <w:p w14:paraId="15EA0857" w14:textId="77777777" w:rsidR="00BC52C2" w:rsidRDefault="00BC52C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030C9" w14:textId="77777777" w:rsidR="004862DC" w:rsidRDefault="004862DC">
      <w:r>
        <w:separator/>
      </w:r>
    </w:p>
  </w:footnote>
  <w:footnote w:type="continuationSeparator" w:id="0">
    <w:p w14:paraId="0D237F2E" w14:textId="77777777" w:rsidR="004862DC" w:rsidRDefault="004862DC">
      <w:r>
        <w:continuationSeparator/>
      </w:r>
    </w:p>
  </w:footnote>
  <w:footnote w:type="continuationNotice" w:id="1">
    <w:p w14:paraId="22695AD5" w14:textId="77777777" w:rsidR="004862DC" w:rsidRDefault="00486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5DCB" w14:textId="15385E42" w:rsidR="00BC52C2" w:rsidRDefault="00BC52C2" w:rsidP="003C5F42">
    <w:pPr>
      <w:pStyle w:val="En-tte"/>
      <w:ind w:left="-709"/>
      <w:jc w:val="center"/>
      <w:rPr>
        <w:i/>
      </w:rPr>
    </w:pPr>
    <w:r>
      <w:rPr>
        <w:i/>
      </w:rPr>
      <w:t>MESA BELLA Finance</w:t>
    </w:r>
  </w:p>
  <w:p w14:paraId="6624DA6F" w14:textId="77777777" w:rsidR="00BC52C2" w:rsidRDefault="00BC52C2" w:rsidP="00736101">
    <w:pPr>
      <w:pStyle w:val="En-tte"/>
      <w:ind w:left="-567"/>
      <w:jc w:val="center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D6D8AE" wp14:editId="05A17554">
              <wp:simplePos x="0" y="0"/>
              <wp:positionH relativeFrom="column">
                <wp:posOffset>-19050</wp:posOffset>
              </wp:positionH>
              <wp:positionV relativeFrom="paragraph">
                <wp:posOffset>133350</wp:posOffset>
              </wp:positionV>
              <wp:extent cx="6309360" cy="1270"/>
              <wp:effectExtent l="0" t="0" r="0" b="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12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F35E78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5pt" to="49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" o:allowincell="f" strokecolor="#e36c0a" strokeweight="2.25pt"/>
          </w:pict>
        </mc:Fallback>
      </mc:AlternateContent>
    </w:r>
  </w:p>
  <w:p w14:paraId="2EDCBC2D" w14:textId="77777777" w:rsidR="00BC52C2" w:rsidRDefault="00BC52C2" w:rsidP="007361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4CC11" w14:textId="77777777" w:rsidR="00BC52C2" w:rsidRDefault="00BC52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79CFC" w14:textId="3B842595" w:rsidR="00BC52C2" w:rsidRDefault="00BC52C2" w:rsidP="004979F7">
    <w:pPr>
      <w:pStyle w:val="En-tte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8BAEE1D" wp14:editId="1E1EDC27">
              <wp:simplePos x="0" y="0"/>
              <wp:positionH relativeFrom="column">
                <wp:posOffset>-19050</wp:posOffset>
              </wp:positionH>
              <wp:positionV relativeFrom="paragraph">
                <wp:posOffset>133350</wp:posOffset>
              </wp:positionV>
              <wp:extent cx="6309360" cy="127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127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3B2DDEA0" id="Line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5pt" to="495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" o:allowincell="f" strokecolor="#e36c0a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15C3EDE"/>
    <w:lvl w:ilvl="0">
      <w:start w:val="1"/>
      <w:numFmt w:val="decimal"/>
      <w:pStyle w:val="Titre1"/>
      <w:lvlText w:val="%1."/>
      <w:legacy w:legacy="1" w:legacySpace="0" w:legacyIndent="284"/>
      <w:lvlJc w:val="left"/>
      <w:pPr>
        <w:ind w:left="284" w:hanging="284"/>
      </w:pPr>
    </w:lvl>
    <w:lvl w:ilvl="1">
      <w:start w:val="1"/>
      <w:numFmt w:val="decimal"/>
      <w:pStyle w:val="Titre2"/>
      <w:lvlText w:val="%1.%2."/>
      <w:legacy w:legacy="1" w:legacySpace="0" w:legacyIndent="284"/>
      <w:lvlJc w:val="left"/>
      <w:pPr>
        <w:ind w:left="568" w:hanging="284"/>
      </w:pPr>
    </w:lvl>
    <w:lvl w:ilvl="2">
      <w:start w:val="1"/>
      <w:numFmt w:val="decimal"/>
      <w:pStyle w:val="Titre3"/>
      <w:lvlText w:val="%1.%2.%3."/>
      <w:legacy w:legacy="1" w:legacySpace="0" w:legacyIndent="284"/>
      <w:lvlJc w:val="left"/>
      <w:pPr>
        <w:ind w:left="1419" w:hanging="284"/>
      </w:pPr>
    </w:lvl>
    <w:lvl w:ilvl="3">
      <w:start w:val="1"/>
      <w:numFmt w:val="decimal"/>
      <w:pStyle w:val="Titre4"/>
      <w:lvlText w:val="%1.%2.%3.%4."/>
      <w:legacy w:legacy="1" w:legacySpace="0" w:legacyIndent="284"/>
      <w:lvlJc w:val="left"/>
      <w:pPr>
        <w:ind w:left="4112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5."/>
      <w:legacy w:legacy="1" w:legacySpace="0" w:legacyIndent="284"/>
      <w:lvlJc w:val="left"/>
      <w:pPr>
        <w:ind w:left="284" w:hanging="284"/>
      </w:pPr>
    </w:lvl>
    <w:lvl w:ilvl="5">
      <w:start w:val="1"/>
      <w:numFmt w:val="decimal"/>
      <w:pStyle w:val="Titre6"/>
      <w:lvlText w:val="%6."/>
      <w:legacy w:legacy="1" w:legacySpace="0" w:legacyIndent="284"/>
      <w:lvlJc w:val="left"/>
      <w:pPr>
        <w:ind w:left="1704" w:hanging="284"/>
      </w:pPr>
    </w:lvl>
    <w:lvl w:ilvl="6">
      <w:start w:val="1"/>
      <w:numFmt w:val="decimal"/>
      <w:pStyle w:val="Titre7"/>
      <w:lvlText w:val="%7."/>
      <w:legacy w:legacy="1" w:legacySpace="0" w:legacyIndent="284"/>
      <w:lvlJc w:val="left"/>
      <w:pPr>
        <w:ind w:left="1988" w:hanging="284"/>
      </w:pPr>
    </w:lvl>
    <w:lvl w:ilvl="7">
      <w:start w:val="1"/>
      <w:numFmt w:val="decimal"/>
      <w:pStyle w:val="Titre8"/>
      <w:lvlText w:val="%8."/>
      <w:legacy w:legacy="1" w:legacySpace="0" w:legacyIndent="284"/>
      <w:lvlJc w:val="left"/>
      <w:pPr>
        <w:ind w:left="2272" w:hanging="284"/>
      </w:pPr>
    </w:lvl>
    <w:lvl w:ilvl="8">
      <w:start w:val="1"/>
      <w:numFmt w:val="decimal"/>
      <w:pStyle w:val="Titre9"/>
      <w:lvlText w:val="%9."/>
      <w:legacy w:legacy="1" w:legacySpace="0" w:legacyIndent="284"/>
      <w:lvlJc w:val="left"/>
      <w:pPr>
        <w:ind w:left="2556" w:hanging="284"/>
      </w:pPr>
    </w:lvl>
  </w:abstractNum>
  <w:abstractNum w:abstractNumId="1" w15:restartNumberingAfterBreak="0">
    <w:nsid w:val="00C41152"/>
    <w:multiLevelType w:val="hybridMultilevel"/>
    <w:tmpl w:val="24AE8F64"/>
    <w:lvl w:ilvl="0" w:tplc="614E5438">
      <w:start w:val="1"/>
      <w:numFmt w:val="bullet"/>
      <w:pStyle w:val="Style2"/>
      <w:lvlText w:val=""/>
      <w:lvlJc w:val="left"/>
      <w:pPr>
        <w:ind w:left="928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7CF5367"/>
    <w:multiLevelType w:val="hybridMultilevel"/>
    <w:tmpl w:val="1ED63DAE"/>
    <w:lvl w:ilvl="0" w:tplc="32ECF3B2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9D08AA80">
      <w:numFmt w:val="bullet"/>
      <w:lvlText w:val="-"/>
      <w:lvlJc w:val="left"/>
      <w:pPr>
        <w:ind w:left="1788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B22F7F"/>
    <w:multiLevelType w:val="hybridMultilevel"/>
    <w:tmpl w:val="97BED862"/>
    <w:lvl w:ilvl="0" w:tplc="19E0144C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17B23CA1"/>
    <w:multiLevelType w:val="hybridMultilevel"/>
    <w:tmpl w:val="7AD23508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E5B348D"/>
    <w:multiLevelType w:val="hybridMultilevel"/>
    <w:tmpl w:val="C88C2D7A"/>
    <w:lvl w:ilvl="0" w:tplc="F2A89E48">
      <w:start w:val="13"/>
      <w:numFmt w:val="bullet"/>
      <w:pStyle w:val="Tirets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2B8F1E4">
      <w:start w:val="1"/>
      <w:numFmt w:val="bullet"/>
      <w:lvlText w:val=""/>
      <w:lvlJc w:val="left"/>
      <w:pPr>
        <w:ind w:left="6480" w:hanging="360"/>
      </w:pPr>
      <w:rPr>
        <w:rFonts w:ascii="Wingdings" w:eastAsia="Times New Roman" w:hAnsi="Wingdings" w:hint="default"/>
      </w:rPr>
    </w:lvl>
  </w:abstractNum>
  <w:abstractNum w:abstractNumId="6" w15:restartNumberingAfterBreak="0">
    <w:nsid w:val="212E1FF1"/>
    <w:multiLevelType w:val="hybridMultilevel"/>
    <w:tmpl w:val="9B36CB74"/>
    <w:lvl w:ilvl="0" w:tplc="D72EA74C">
      <w:start w:val="1"/>
      <w:numFmt w:val="bullet"/>
      <w:pStyle w:val="Puce4Car1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D021E2">
      <w:start w:val="1"/>
      <w:numFmt w:val="bullet"/>
      <w:pStyle w:val="Puce5Car1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9392F1FA">
      <w:start w:val="1"/>
      <w:numFmt w:val="bullet"/>
      <w:pStyle w:val="Puce6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664F56"/>
    <w:multiLevelType w:val="hybridMultilevel"/>
    <w:tmpl w:val="621C4206"/>
    <w:lvl w:ilvl="0" w:tplc="3A46DD08">
      <w:start w:val="3"/>
      <w:numFmt w:val="bullet"/>
      <w:pStyle w:val="Style2BTT"/>
      <w:lvlText w:val="-"/>
      <w:lvlJc w:val="left"/>
      <w:pPr>
        <w:ind w:left="151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8" w15:restartNumberingAfterBreak="0">
    <w:nsid w:val="33254BE4"/>
    <w:multiLevelType w:val="hybridMultilevel"/>
    <w:tmpl w:val="FBCC896E"/>
    <w:lvl w:ilvl="0" w:tplc="FFE47D4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2ECF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E5704"/>
    <w:multiLevelType w:val="hybridMultilevel"/>
    <w:tmpl w:val="1AC2DA86"/>
    <w:lvl w:ilvl="0" w:tplc="5E929AAE">
      <w:start w:val="1"/>
      <w:numFmt w:val="decimal"/>
      <w:pStyle w:val="Annexe"/>
      <w:lvlText w:val="Annexe %1"/>
      <w:lvlJc w:val="left"/>
      <w:pPr>
        <w:tabs>
          <w:tab w:val="num" w:pos="1437"/>
        </w:tabs>
        <w:ind w:left="717" w:hanging="360"/>
      </w:pPr>
      <w:rPr>
        <w:rFonts w:hint="default"/>
      </w:rPr>
    </w:lvl>
    <w:lvl w:ilvl="1" w:tplc="B1047C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52C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DC0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684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CB0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EA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848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3EE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67536C"/>
    <w:multiLevelType w:val="multilevel"/>
    <w:tmpl w:val="8E48C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re5A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re6A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374D3996"/>
    <w:multiLevelType w:val="hybridMultilevel"/>
    <w:tmpl w:val="C9E86B64"/>
    <w:lvl w:ilvl="0" w:tplc="3FFACD4E">
      <w:start w:val="1"/>
      <w:numFmt w:val="bullet"/>
      <w:pStyle w:val="Puce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-1044"/>
        </w:tabs>
        <w:ind w:left="-104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-324"/>
        </w:tabs>
        <w:ind w:left="-3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"/>
        </w:tabs>
        <w:ind w:left="3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</w:abstractNum>
  <w:abstractNum w:abstractNumId="12" w15:restartNumberingAfterBreak="0">
    <w:nsid w:val="39A8347A"/>
    <w:multiLevelType w:val="hybridMultilevel"/>
    <w:tmpl w:val="491ADFCA"/>
    <w:lvl w:ilvl="0" w:tplc="8B441844">
      <w:start w:val="1"/>
      <w:numFmt w:val="bullet"/>
      <w:pStyle w:val="Puce3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ECF3B2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3AAC09CE"/>
    <w:multiLevelType w:val="multilevel"/>
    <w:tmpl w:val="A8985B6E"/>
    <w:numStyleLink w:val="StyleAvecpuces1"/>
  </w:abstractNum>
  <w:abstractNum w:abstractNumId="14" w15:restartNumberingAfterBreak="0">
    <w:nsid w:val="3E8A69CB"/>
    <w:multiLevelType w:val="hybridMultilevel"/>
    <w:tmpl w:val="BCD84886"/>
    <w:lvl w:ilvl="0" w:tplc="19E0144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32ECF3B2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5" w15:restartNumberingAfterBreak="0">
    <w:nsid w:val="3EF85F69"/>
    <w:multiLevelType w:val="hybridMultilevel"/>
    <w:tmpl w:val="3FC4ABF8"/>
    <w:lvl w:ilvl="0" w:tplc="DD6E46B2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420447C5"/>
    <w:multiLevelType w:val="hybridMultilevel"/>
    <w:tmpl w:val="1E0AD9E8"/>
    <w:lvl w:ilvl="0" w:tplc="484AC868">
      <w:start w:val="1"/>
      <w:numFmt w:val="bullet"/>
      <w:pStyle w:val="Style3PuceBT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736206"/>
    <w:multiLevelType w:val="hybridMultilevel"/>
    <w:tmpl w:val="BCA20920"/>
    <w:lvl w:ilvl="0" w:tplc="3D8A2B86">
      <w:start w:val="5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pStyle w:val="Style4"/>
      <w:lvlText w:val=""/>
      <w:lvlJc w:val="left"/>
      <w:pPr>
        <w:ind w:left="15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8" w15:restartNumberingAfterBreak="0">
    <w:nsid w:val="4B327569"/>
    <w:multiLevelType w:val="multilevel"/>
    <w:tmpl w:val="7F72A9F4"/>
    <w:styleLink w:val="Listeencours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4BD15CC7"/>
    <w:multiLevelType w:val="hybridMultilevel"/>
    <w:tmpl w:val="7D6AD208"/>
    <w:lvl w:ilvl="0" w:tplc="B114C5F4">
      <w:start w:val="1"/>
      <w:numFmt w:val="bullet"/>
      <w:pStyle w:val="Puce2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47B8D"/>
    <w:multiLevelType w:val="multilevel"/>
    <w:tmpl w:val="25A48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F276064"/>
    <w:multiLevelType w:val="hybridMultilevel"/>
    <w:tmpl w:val="5ABC33FA"/>
    <w:lvl w:ilvl="0" w:tplc="FB8CDB40">
      <w:start w:val="1"/>
      <w:numFmt w:val="bullet"/>
      <w:pStyle w:val="Puce7"/>
      <w:lvlText w:val="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43603"/>
    <w:multiLevelType w:val="hybridMultilevel"/>
    <w:tmpl w:val="D8C8F1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9E0144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584C02"/>
    <w:multiLevelType w:val="hybridMultilevel"/>
    <w:tmpl w:val="5FCEF38E"/>
    <w:lvl w:ilvl="0" w:tplc="FFE47D4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54DAC"/>
    <w:multiLevelType w:val="hybridMultilevel"/>
    <w:tmpl w:val="58CE42D0"/>
    <w:lvl w:ilvl="0" w:tplc="987EB05C">
      <w:start w:val="1"/>
      <w:numFmt w:val="bullet"/>
      <w:pStyle w:val="Puce8"/>
      <w:lvlText w:val="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E704C">
      <w:start w:val="1"/>
      <w:numFmt w:val="bullet"/>
      <w:pStyle w:val="Puce8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C3C1E"/>
    <w:multiLevelType w:val="hybridMultilevel"/>
    <w:tmpl w:val="15F007D2"/>
    <w:lvl w:ilvl="0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63AB596C"/>
    <w:multiLevelType w:val="multilevel"/>
    <w:tmpl w:val="BC4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A72636"/>
    <w:multiLevelType w:val="hybridMultilevel"/>
    <w:tmpl w:val="5F6657C4"/>
    <w:lvl w:ilvl="0" w:tplc="040C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69315425"/>
    <w:multiLevelType w:val="hybridMultilevel"/>
    <w:tmpl w:val="B7525DB2"/>
    <w:lvl w:ilvl="0" w:tplc="19E0144C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6A103108"/>
    <w:multiLevelType w:val="hybridMultilevel"/>
    <w:tmpl w:val="880465C2"/>
    <w:lvl w:ilvl="0" w:tplc="8A705C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B14FC"/>
    <w:multiLevelType w:val="hybridMultilevel"/>
    <w:tmpl w:val="8AC4187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175229"/>
    <w:multiLevelType w:val="hybridMultilevel"/>
    <w:tmpl w:val="C5A83278"/>
    <w:lvl w:ilvl="0" w:tplc="4754E00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9B366A"/>
    <w:multiLevelType w:val="multilevel"/>
    <w:tmpl w:val="A8985B6E"/>
    <w:styleLink w:val="StyleAvecpuces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pStyle w:val="StylePuce3Justifi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83690"/>
    <w:multiLevelType w:val="multilevel"/>
    <w:tmpl w:val="A55C38D8"/>
    <w:styleLink w:val="Listeencours1"/>
    <w:lvl w:ilvl="0">
      <w:start w:val="9"/>
      <w:numFmt w:val="decimal"/>
      <w:lvlText w:val="%1."/>
      <w:lvlJc w:val="left"/>
      <w:pPr>
        <w:tabs>
          <w:tab w:val="num" w:pos="224"/>
        </w:tabs>
        <w:ind w:left="22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6"/>
        </w:tabs>
        <w:ind w:left="65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8"/>
        </w:tabs>
        <w:ind w:left="10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64"/>
        </w:tabs>
        <w:ind w:left="1592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tabs>
          <w:tab w:val="num" w:pos="2384"/>
        </w:tabs>
        <w:ind w:left="20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4"/>
        </w:tabs>
        <w:ind w:left="260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4"/>
        </w:tabs>
        <w:ind w:left="31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4"/>
        </w:tabs>
        <w:ind w:left="360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04"/>
        </w:tabs>
        <w:ind w:left="4184" w:hanging="1440"/>
      </w:pPr>
      <w:rPr>
        <w:rFonts w:hint="default"/>
      </w:rPr>
    </w:lvl>
  </w:abstractNum>
  <w:abstractNum w:abstractNumId="34" w15:restartNumberingAfterBreak="0">
    <w:nsid w:val="76E636C1"/>
    <w:multiLevelType w:val="hybridMultilevel"/>
    <w:tmpl w:val="667053C4"/>
    <w:lvl w:ilvl="0" w:tplc="251E351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843996"/>
    <w:multiLevelType w:val="hybridMultilevel"/>
    <w:tmpl w:val="5F4A0CA0"/>
    <w:lvl w:ilvl="0" w:tplc="9D08AA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62F3"/>
    <w:multiLevelType w:val="hybridMultilevel"/>
    <w:tmpl w:val="C65E802C"/>
    <w:lvl w:ilvl="0" w:tplc="040C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2"/>
  </w:num>
  <w:num w:numId="5">
    <w:abstractNumId w:val="6"/>
  </w:num>
  <w:num w:numId="6">
    <w:abstractNumId w:val="10"/>
  </w:num>
  <w:num w:numId="7">
    <w:abstractNumId w:val="33"/>
  </w:num>
  <w:num w:numId="8">
    <w:abstractNumId w:val="18"/>
  </w:num>
  <w:num w:numId="9">
    <w:abstractNumId w:val="24"/>
  </w:num>
  <w:num w:numId="10">
    <w:abstractNumId w:val="21"/>
  </w:num>
  <w:num w:numId="11">
    <w:abstractNumId w:val="0"/>
  </w:num>
  <w:num w:numId="12">
    <w:abstractNumId w:val="32"/>
  </w:num>
  <w:num w:numId="13">
    <w:abstractNumId w:val="13"/>
  </w:num>
  <w:num w:numId="14">
    <w:abstractNumId w:val="5"/>
  </w:num>
  <w:num w:numId="15">
    <w:abstractNumId w:val="7"/>
  </w:num>
  <w:num w:numId="16">
    <w:abstractNumId w:val="22"/>
  </w:num>
  <w:num w:numId="17">
    <w:abstractNumId w:val="31"/>
  </w:num>
  <w:num w:numId="18">
    <w:abstractNumId w:val="4"/>
  </w:num>
  <w:num w:numId="19">
    <w:abstractNumId w:val="25"/>
  </w:num>
  <w:num w:numId="20">
    <w:abstractNumId w:val="27"/>
  </w:num>
  <w:num w:numId="21">
    <w:abstractNumId w:val="17"/>
  </w:num>
  <w:num w:numId="22">
    <w:abstractNumId w:val="8"/>
  </w:num>
  <w:num w:numId="23">
    <w:abstractNumId w:val="30"/>
  </w:num>
  <w:num w:numId="24">
    <w:abstractNumId w:val="35"/>
  </w:num>
  <w:num w:numId="25">
    <w:abstractNumId w:val="2"/>
  </w:num>
  <w:num w:numId="26">
    <w:abstractNumId w:val="16"/>
  </w:num>
  <w:num w:numId="27">
    <w:abstractNumId w:val="1"/>
  </w:num>
  <w:num w:numId="28">
    <w:abstractNumId w:val="14"/>
  </w:num>
  <w:num w:numId="29">
    <w:abstractNumId w:val="15"/>
  </w:num>
  <w:num w:numId="30">
    <w:abstractNumId w:val="29"/>
  </w:num>
  <w:num w:numId="31">
    <w:abstractNumId w:val="3"/>
  </w:num>
  <w:num w:numId="32">
    <w:abstractNumId w:val="28"/>
  </w:num>
  <w:num w:numId="33">
    <w:abstractNumId w:val="23"/>
  </w:num>
  <w:num w:numId="34">
    <w:abstractNumId w:val="36"/>
  </w:num>
  <w:num w:numId="35">
    <w:abstractNumId w:val="20"/>
  </w:num>
  <w:num w:numId="36">
    <w:abstractNumId w:val="26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rélien">
    <w15:presenceInfo w15:providerId="None" w15:userId="Aurél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B3"/>
    <w:rsid w:val="0000305D"/>
    <w:rsid w:val="00003517"/>
    <w:rsid w:val="00003E8D"/>
    <w:rsid w:val="00004807"/>
    <w:rsid w:val="00004DCB"/>
    <w:rsid w:val="000052BD"/>
    <w:rsid w:val="00010695"/>
    <w:rsid w:val="00011FCE"/>
    <w:rsid w:val="00012684"/>
    <w:rsid w:val="000154CD"/>
    <w:rsid w:val="00016376"/>
    <w:rsid w:val="00016679"/>
    <w:rsid w:val="00020D82"/>
    <w:rsid w:val="00020E1B"/>
    <w:rsid w:val="000219DA"/>
    <w:rsid w:val="00021A20"/>
    <w:rsid w:val="00022851"/>
    <w:rsid w:val="0002424B"/>
    <w:rsid w:val="000256CC"/>
    <w:rsid w:val="000259FC"/>
    <w:rsid w:val="00025C61"/>
    <w:rsid w:val="000276FE"/>
    <w:rsid w:val="00030189"/>
    <w:rsid w:val="0003042B"/>
    <w:rsid w:val="0003093E"/>
    <w:rsid w:val="00031AB2"/>
    <w:rsid w:val="0003215B"/>
    <w:rsid w:val="00035EE1"/>
    <w:rsid w:val="00036537"/>
    <w:rsid w:val="000423D5"/>
    <w:rsid w:val="0004285E"/>
    <w:rsid w:val="00042C82"/>
    <w:rsid w:val="00043C8A"/>
    <w:rsid w:val="00043F39"/>
    <w:rsid w:val="00045485"/>
    <w:rsid w:val="000460BB"/>
    <w:rsid w:val="00046D5B"/>
    <w:rsid w:val="00046EBB"/>
    <w:rsid w:val="00047175"/>
    <w:rsid w:val="00047F64"/>
    <w:rsid w:val="00052A87"/>
    <w:rsid w:val="00052EAA"/>
    <w:rsid w:val="000543E2"/>
    <w:rsid w:val="00054E9A"/>
    <w:rsid w:val="000552C5"/>
    <w:rsid w:val="000553AF"/>
    <w:rsid w:val="00056A1A"/>
    <w:rsid w:val="00057673"/>
    <w:rsid w:val="00057980"/>
    <w:rsid w:val="000615A2"/>
    <w:rsid w:val="000636C7"/>
    <w:rsid w:val="0006383B"/>
    <w:rsid w:val="00065BBC"/>
    <w:rsid w:val="000663EF"/>
    <w:rsid w:val="00067B3A"/>
    <w:rsid w:val="00070D35"/>
    <w:rsid w:val="00071FDD"/>
    <w:rsid w:val="0007227E"/>
    <w:rsid w:val="0007244B"/>
    <w:rsid w:val="000726FA"/>
    <w:rsid w:val="00072EB4"/>
    <w:rsid w:val="0007652C"/>
    <w:rsid w:val="00076721"/>
    <w:rsid w:val="00076BF2"/>
    <w:rsid w:val="000774D7"/>
    <w:rsid w:val="0007766F"/>
    <w:rsid w:val="000778E6"/>
    <w:rsid w:val="000812B8"/>
    <w:rsid w:val="00081BC3"/>
    <w:rsid w:val="0008267E"/>
    <w:rsid w:val="00083040"/>
    <w:rsid w:val="00084928"/>
    <w:rsid w:val="00084C90"/>
    <w:rsid w:val="000930EA"/>
    <w:rsid w:val="00094CB2"/>
    <w:rsid w:val="000A0394"/>
    <w:rsid w:val="000A05F2"/>
    <w:rsid w:val="000A0B45"/>
    <w:rsid w:val="000A0E4F"/>
    <w:rsid w:val="000A1131"/>
    <w:rsid w:val="000A2419"/>
    <w:rsid w:val="000A273A"/>
    <w:rsid w:val="000A3548"/>
    <w:rsid w:val="000A3B65"/>
    <w:rsid w:val="000A4B16"/>
    <w:rsid w:val="000A5172"/>
    <w:rsid w:val="000A7DD6"/>
    <w:rsid w:val="000B2B2C"/>
    <w:rsid w:val="000B36B0"/>
    <w:rsid w:val="000B4E09"/>
    <w:rsid w:val="000B7B93"/>
    <w:rsid w:val="000C04A0"/>
    <w:rsid w:val="000C1C5D"/>
    <w:rsid w:val="000C5CB5"/>
    <w:rsid w:val="000C6A13"/>
    <w:rsid w:val="000C7247"/>
    <w:rsid w:val="000D00F8"/>
    <w:rsid w:val="000D0134"/>
    <w:rsid w:val="000D0912"/>
    <w:rsid w:val="000D1A3A"/>
    <w:rsid w:val="000D24AC"/>
    <w:rsid w:val="000D2A8F"/>
    <w:rsid w:val="000D2AB0"/>
    <w:rsid w:val="000D2E06"/>
    <w:rsid w:val="000D3F77"/>
    <w:rsid w:val="000D4E21"/>
    <w:rsid w:val="000D56AB"/>
    <w:rsid w:val="000D5D64"/>
    <w:rsid w:val="000D79E4"/>
    <w:rsid w:val="000D7D6E"/>
    <w:rsid w:val="000E1F06"/>
    <w:rsid w:val="000E3199"/>
    <w:rsid w:val="000E324A"/>
    <w:rsid w:val="000E4917"/>
    <w:rsid w:val="000E65AA"/>
    <w:rsid w:val="000E7459"/>
    <w:rsid w:val="000F0B65"/>
    <w:rsid w:val="000F2A3B"/>
    <w:rsid w:val="000F3FCE"/>
    <w:rsid w:val="000F47B5"/>
    <w:rsid w:val="000F4AFB"/>
    <w:rsid w:val="000F69DC"/>
    <w:rsid w:val="00100A8E"/>
    <w:rsid w:val="001024B9"/>
    <w:rsid w:val="0010278F"/>
    <w:rsid w:val="00102D92"/>
    <w:rsid w:val="001034CA"/>
    <w:rsid w:val="0010658B"/>
    <w:rsid w:val="00106BBF"/>
    <w:rsid w:val="00107746"/>
    <w:rsid w:val="0011031D"/>
    <w:rsid w:val="00114338"/>
    <w:rsid w:val="0011473C"/>
    <w:rsid w:val="0011658D"/>
    <w:rsid w:val="00116F0E"/>
    <w:rsid w:val="0012065A"/>
    <w:rsid w:val="00120A21"/>
    <w:rsid w:val="00120FCB"/>
    <w:rsid w:val="00121BE4"/>
    <w:rsid w:val="00122334"/>
    <w:rsid w:val="00122434"/>
    <w:rsid w:val="00122B34"/>
    <w:rsid w:val="00123582"/>
    <w:rsid w:val="00126B31"/>
    <w:rsid w:val="00127361"/>
    <w:rsid w:val="0012753B"/>
    <w:rsid w:val="00127C07"/>
    <w:rsid w:val="00127C4C"/>
    <w:rsid w:val="0013136C"/>
    <w:rsid w:val="001316F9"/>
    <w:rsid w:val="00131FDA"/>
    <w:rsid w:val="00134F9F"/>
    <w:rsid w:val="00135590"/>
    <w:rsid w:val="0013759C"/>
    <w:rsid w:val="00137EDD"/>
    <w:rsid w:val="00137EE8"/>
    <w:rsid w:val="00140BA9"/>
    <w:rsid w:val="00141E4C"/>
    <w:rsid w:val="00141E7D"/>
    <w:rsid w:val="001426B0"/>
    <w:rsid w:val="0014348A"/>
    <w:rsid w:val="00143FDA"/>
    <w:rsid w:val="0014581A"/>
    <w:rsid w:val="00146356"/>
    <w:rsid w:val="00146C83"/>
    <w:rsid w:val="001470DF"/>
    <w:rsid w:val="00147448"/>
    <w:rsid w:val="001516CE"/>
    <w:rsid w:val="00151C14"/>
    <w:rsid w:val="0015240C"/>
    <w:rsid w:val="00153D1A"/>
    <w:rsid w:val="001545C0"/>
    <w:rsid w:val="001546E7"/>
    <w:rsid w:val="0015640E"/>
    <w:rsid w:val="00157129"/>
    <w:rsid w:val="00157AA7"/>
    <w:rsid w:val="00161A72"/>
    <w:rsid w:val="00162334"/>
    <w:rsid w:val="001652AD"/>
    <w:rsid w:val="00166992"/>
    <w:rsid w:val="0017108D"/>
    <w:rsid w:val="00171661"/>
    <w:rsid w:val="00171A34"/>
    <w:rsid w:val="0017229A"/>
    <w:rsid w:val="001738FB"/>
    <w:rsid w:val="0017556D"/>
    <w:rsid w:val="001768E5"/>
    <w:rsid w:val="00181E70"/>
    <w:rsid w:val="001826BD"/>
    <w:rsid w:val="001836DC"/>
    <w:rsid w:val="00185EB7"/>
    <w:rsid w:val="00186273"/>
    <w:rsid w:val="00192E39"/>
    <w:rsid w:val="001935DC"/>
    <w:rsid w:val="00193741"/>
    <w:rsid w:val="00194F85"/>
    <w:rsid w:val="00195140"/>
    <w:rsid w:val="0019708A"/>
    <w:rsid w:val="00197854"/>
    <w:rsid w:val="001A05CE"/>
    <w:rsid w:val="001A0CA3"/>
    <w:rsid w:val="001A11E9"/>
    <w:rsid w:val="001A27AC"/>
    <w:rsid w:val="001A29A8"/>
    <w:rsid w:val="001A38D1"/>
    <w:rsid w:val="001A45FA"/>
    <w:rsid w:val="001A50FE"/>
    <w:rsid w:val="001A63AC"/>
    <w:rsid w:val="001A69FC"/>
    <w:rsid w:val="001A7D9B"/>
    <w:rsid w:val="001A7FA1"/>
    <w:rsid w:val="001B0EF9"/>
    <w:rsid w:val="001B25FB"/>
    <w:rsid w:val="001B33D4"/>
    <w:rsid w:val="001B35F0"/>
    <w:rsid w:val="001B3867"/>
    <w:rsid w:val="001B66EE"/>
    <w:rsid w:val="001B6AD2"/>
    <w:rsid w:val="001C061F"/>
    <w:rsid w:val="001C229E"/>
    <w:rsid w:val="001C2382"/>
    <w:rsid w:val="001C29CF"/>
    <w:rsid w:val="001C2C8E"/>
    <w:rsid w:val="001C43D0"/>
    <w:rsid w:val="001C5A51"/>
    <w:rsid w:val="001C73E7"/>
    <w:rsid w:val="001C79A6"/>
    <w:rsid w:val="001C7A03"/>
    <w:rsid w:val="001D42C8"/>
    <w:rsid w:val="001D6225"/>
    <w:rsid w:val="001E0C26"/>
    <w:rsid w:val="001E1989"/>
    <w:rsid w:val="001E25C5"/>
    <w:rsid w:val="001E2783"/>
    <w:rsid w:val="001E3D72"/>
    <w:rsid w:val="001E4F7B"/>
    <w:rsid w:val="001E50F1"/>
    <w:rsid w:val="001E5978"/>
    <w:rsid w:val="001E5D81"/>
    <w:rsid w:val="001E684F"/>
    <w:rsid w:val="001E7378"/>
    <w:rsid w:val="001E77F8"/>
    <w:rsid w:val="001E780B"/>
    <w:rsid w:val="001E7A9C"/>
    <w:rsid w:val="001E7ED1"/>
    <w:rsid w:val="001F0D90"/>
    <w:rsid w:val="001F1709"/>
    <w:rsid w:val="001F256A"/>
    <w:rsid w:val="001F3200"/>
    <w:rsid w:val="001F40E8"/>
    <w:rsid w:val="001F4506"/>
    <w:rsid w:val="001F70BF"/>
    <w:rsid w:val="001F759D"/>
    <w:rsid w:val="001F7DB2"/>
    <w:rsid w:val="00200B88"/>
    <w:rsid w:val="0020189C"/>
    <w:rsid w:val="0020214B"/>
    <w:rsid w:val="00202FBC"/>
    <w:rsid w:val="0020396E"/>
    <w:rsid w:val="002041C6"/>
    <w:rsid w:val="0020565E"/>
    <w:rsid w:val="00205783"/>
    <w:rsid w:val="0020584D"/>
    <w:rsid w:val="0020645E"/>
    <w:rsid w:val="00206A29"/>
    <w:rsid w:val="00206BB0"/>
    <w:rsid w:val="00206F1D"/>
    <w:rsid w:val="00211826"/>
    <w:rsid w:val="00212002"/>
    <w:rsid w:val="0021277F"/>
    <w:rsid w:val="00214B60"/>
    <w:rsid w:val="0021611B"/>
    <w:rsid w:val="0021657B"/>
    <w:rsid w:val="00216D26"/>
    <w:rsid w:val="002175D2"/>
    <w:rsid w:val="002215AC"/>
    <w:rsid w:val="00221B61"/>
    <w:rsid w:val="00221CCD"/>
    <w:rsid w:val="0022247E"/>
    <w:rsid w:val="002225CD"/>
    <w:rsid w:val="00222FE0"/>
    <w:rsid w:val="00223382"/>
    <w:rsid w:val="002237AF"/>
    <w:rsid w:val="002243FB"/>
    <w:rsid w:val="00225040"/>
    <w:rsid w:val="00225205"/>
    <w:rsid w:val="00225411"/>
    <w:rsid w:val="002257A5"/>
    <w:rsid w:val="002261E5"/>
    <w:rsid w:val="00227EA6"/>
    <w:rsid w:val="002305DA"/>
    <w:rsid w:val="00230DA5"/>
    <w:rsid w:val="002318A1"/>
    <w:rsid w:val="0023324E"/>
    <w:rsid w:val="002339CD"/>
    <w:rsid w:val="00233BA5"/>
    <w:rsid w:val="00234033"/>
    <w:rsid w:val="0023427A"/>
    <w:rsid w:val="002347B4"/>
    <w:rsid w:val="002360BD"/>
    <w:rsid w:val="0023626F"/>
    <w:rsid w:val="0023711F"/>
    <w:rsid w:val="002372FB"/>
    <w:rsid w:val="00240280"/>
    <w:rsid w:val="0024444E"/>
    <w:rsid w:val="00244E87"/>
    <w:rsid w:val="00245042"/>
    <w:rsid w:val="00245C4B"/>
    <w:rsid w:val="00245CB8"/>
    <w:rsid w:val="00246610"/>
    <w:rsid w:val="00250F62"/>
    <w:rsid w:val="00252005"/>
    <w:rsid w:val="00252994"/>
    <w:rsid w:val="00252AC2"/>
    <w:rsid w:val="0026042A"/>
    <w:rsid w:val="0026078D"/>
    <w:rsid w:val="00261150"/>
    <w:rsid w:val="00261931"/>
    <w:rsid w:val="00261CA7"/>
    <w:rsid w:val="00261D83"/>
    <w:rsid w:val="00262198"/>
    <w:rsid w:val="00263594"/>
    <w:rsid w:val="00264B52"/>
    <w:rsid w:val="00266CB7"/>
    <w:rsid w:val="00267380"/>
    <w:rsid w:val="0026738C"/>
    <w:rsid w:val="00267842"/>
    <w:rsid w:val="002710CC"/>
    <w:rsid w:val="002713DE"/>
    <w:rsid w:val="002720B5"/>
    <w:rsid w:val="00272234"/>
    <w:rsid w:val="00273A0D"/>
    <w:rsid w:val="0027549D"/>
    <w:rsid w:val="002768DE"/>
    <w:rsid w:val="00276E63"/>
    <w:rsid w:val="00280617"/>
    <w:rsid w:val="0028088D"/>
    <w:rsid w:val="002813DE"/>
    <w:rsid w:val="0028227E"/>
    <w:rsid w:val="00282673"/>
    <w:rsid w:val="0028342D"/>
    <w:rsid w:val="002836AA"/>
    <w:rsid w:val="00286BCC"/>
    <w:rsid w:val="00290149"/>
    <w:rsid w:val="0029147D"/>
    <w:rsid w:val="00292D9B"/>
    <w:rsid w:val="00294ED7"/>
    <w:rsid w:val="0029542F"/>
    <w:rsid w:val="00296021"/>
    <w:rsid w:val="002964E9"/>
    <w:rsid w:val="0029665F"/>
    <w:rsid w:val="002979C8"/>
    <w:rsid w:val="002A1428"/>
    <w:rsid w:val="002A22B6"/>
    <w:rsid w:val="002A2F00"/>
    <w:rsid w:val="002A45D7"/>
    <w:rsid w:val="002A60A1"/>
    <w:rsid w:val="002A61B6"/>
    <w:rsid w:val="002A69E0"/>
    <w:rsid w:val="002A6F05"/>
    <w:rsid w:val="002B01FC"/>
    <w:rsid w:val="002B054D"/>
    <w:rsid w:val="002B1E63"/>
    <w:rsid w:val="002B32DA"/>
    <w:rsid w:val="002B48DE"/>
    <w:rsid w:val="002B492B"/>
    <w:rsid w:val="002B4D0E"/>
    <w:rsid w:val="002B639B"/>
    <w:rsid w:val="002B74D8"/>
    <w:rsid w:val="002B7DA7"/>
    <w:rsid w:val="002C183B"/>
    <w:rsid w:val="002C26BB"/>
    <w:rsid w:val="002C2848"/>
    <w:rsid w:val="002C29B5"/>
    <w:rsid w:val="002C3554"/>
    <w:rsid w:val="002C3C20"/>
    <w:rsid w:val="002C3E05"/>
    <w:rsid w:val="002C4527"/>
    <w:rsid w:val="002C4630"/>
    <w:rsid w:val="002C4CD2"/>
    <w:rsid w:val="002C5750"/>
    <w:rsid w:val="002C69F8"/>
    <w:rsid w:val="002C7FC3"/>
    <w:rsid w:val="002D087B"/>
    <w:rsid w:val="002D19ED"/>
    <w:rsid w:val="002D4717"/>
    <w:rsid w:val="002D4A0F"/>
    <w:rsid w:val="002D539C"/>
    <w:rsid w:val="002D54D8"/>
    <w:rsid w:val="002D69E7"/>
    <w:rsid w:val="002D6A5A"/>
    <w:rsid w:val="002D6B51"/>
    <w:rsid w:val="002D6CB1"/>
    <w:rsid w:val="002E0901"/>
    <w:rsid w:val="002E11AB"/>
    <w:rsid w:val="002E1B5F"/>
    <w:rsid w:val="002E1DB5"/>
    <w:rsid w:val="002E419B"/>
    <w:rsid w:val="002E4998"/>
    <w:rsid w:val="002E4FF2"/>
    <w:rsid w:val="002E523A"/>
    <w:rsid w:val="002F063E"/>
    <w:rsid w:val="002F1E33"/>
    <w:rsid w:val="002F252E"/>
    <w:rsid w:val="002F38BF"/>
    <w:rsid w:val="002F3BD5"/>
    <w:rsid w:val="002F3F13"/>
    <w:rsid w:val="002F40C8"/>
    <w:rsid w:val="002F5502"/>
    <w:rsid w:val="002F6683"/>
    <w:rsid w:val="002F6BCD"/>
    <w:rsid w:val="003018F1"/>
    <w:rsid w:val="00303797"/>
    <w:rsid w:val="0030424D"/>
    <w:rsid w:val="00305007"/>
    <w:rsid w:val="003058E1"/>
    <w:rsid w:val="00305A3B"/>
    <w:rsid w:val="00305CD2"/>
    <w:rsid w:val="00305E57"/>
    <w:rsid w:val="00305EE6"/>
    <w:rsid w:val="00306263"/>
    <w:rsid w:val="00306561"/>
    <w:rsid w:val="0030792F"/>
    <w:rsid w:val="00307C23"/>
    <w:rsid w:val="00311BF7"/>
    <w:rsid w:val="00311E38"/>
    <w:rsid w:val="0031287F"/>
    <w:rsid w:val="0031295B"/>
    <w:rsid w:val="00312F3B"/>
    <w:rsid w:val="00313464"/>
    <w:rsid w:val="003136BD"/>
    <w:rsid w:val="0031555C"/>
    <w:rsid w:val="00315AFB"/>
    <w:rsid w:val="00316440"/>
    <w:rsid w:val="00317B9D"/>
    <w:rsid w:val="00317DC2"/>
    <w:rsid w:val="00320E25"/>
    <w:rsid w:val="00322907"/>
    <w:rsid w:val="00323C3B"/>
    <w:rsid w:val="0032435E"/>
    <w:rsid w:val="003252D6"/>
    <w:rsid w:val="00326408"/>
    <w:rsid w:val="003301FF"/>
    <w:rsid w:val="003310B0"/>
    <w:rsid w:val="00331F8F"/>
    <w:rsid w:val="00332DFC"/>
    <w:rsid w:val="00333309"/>
    <w:rsid w:val="00333CB2"/>
    <w:rsid w:val="0033406B"/>
    <w:rsid w:val="003342B0"/>
    <w:rsid w:val="00334768"/>
    <w:rsid w:val="00336332"/>
    <w:rsid w:val="00340254"/>
    <w:rsid w:val="003411F1"/>
    <w:rsid w:val="0034386B"/>
    <w:rsid w:val="00343CF4"/>
    <w:rsid w:val="00344618"/>
    <w:rsid w:val="00344C1F"/>
    <w:rsid w:val="003451E5"/>
    <w:rsid w:val="00345D01"/>
    <w:rsid w:val="003501AA"/>
    <w:rsid w:val="0035080E"/>
    <w:rsid w:val="003537F5"/>
    <w:rsid w:val="003550FA"/>
    <w:rsid w:val="003568C7"/>
    <w:rsid w:val="003607AC"/>
    <w:rsid w:val="00361AA5"/>
    <w:rsid w:val="003638DE"/>
    <w:rsid w:val="00363A47"/>
    <w:rsid w:val="003644EC"/>
    <w:rsid w:val="003652F9"/>
    <w:rsid w:val="003658C4"/>
    <w:rsid w:val="00365D27"/>
    <w:rsid w:val="00366154"/>
    <w:rsid w:val="003667A5"/>
    <w:rsid w:val="00366E5F"/>
    <w:rsid w:val="003676D7"/>
    <w:rsid w:val="00367B29"/>
    <w:rsid w:val="00367C1F"/>
    <w:rsid w:val="00370D93"/>
    <w:rsid w:val="00371BDE"/>
    <w:rsid w:val="00373162"/>
    <w:rsid w:val="003737F0"/>
    <w:rsid w:val="00375D00"/>
    <w:rsid w:val="00375F86"/>
    <w:rsid w:val="00376B36"/>
    <w:rsid w:val="003775C4"/>
    <w:rsid w:val="00381707"/>
    <w:rsid w:val="00381D44"/>
    <w:rsid w:val="00381D9E"/>
    <w:rsid w:val="00383577"/>
    <w:rsid w:val="003844DB"/>
    <w:rsid w:val="0038588E"/>
    <w:rsid w:val="00391120"/>
    <w:rsid w:val="003915E1"/>
    <w:rsid w:val="00392FF8"/>
    <w:rsid w:val="00393411"/>
    <w:rsid w:val="00393E4D"/>
    <w:rsid w:val="00393FCE"/>
    <w:rsid w:val="00395519"/>
    <w:rsid w:val="0039696C"/>
    <w:rsid w:val="00397BCB"/>
    <w:rsid w:val="003A0D7E"/>
    <w:rsid w:val="003A3D6F"/>
    <w:rsid w:val="003A4DA8"/>
    <w:rsid w:val="003A5372"/>
    <w:rsid w:val="003A5CDF"/>
    <w:rsid w:val="003A5D0E"/>
    <w:rsid w:val="003A5D5C"/>
    <w:rsid w:val="003A5EAC"/>
    <w:rsid w:val="003A62C0"/>
    <w:rsid w:val="003A69C7"/>
    <w:rsid w:val="003A6B4A"/>
    <w:rsid w:val="003A6D1E"/>
    <w:rsid w:val="003A7508"/>
    <w:rsid w:val="003A78B5"/>
    <w:rsid w:val="003A7CE5"/>
    <w:rsid w:val="003B0339"/>
    <w:rsid w:val="003B1920"/>
    <w:rsid w:val="003B1C68"/>
    <w:rsid w:val="003B1F49"/>
    <w:rsid w:val="003B3857"/>
    <w:rsid w:val="003B5752"/>
    <w:rsid w:val="003B6BE7"/>
    <w:rsid w:val="003C0706"/>
    <w:rsid w:val="003C0977"/>
    <w:rsid w:val="003C15E6"/>
    <w:rsid w:val="003C2175"/>
    <w:rsid w:val="003C2D84"/>
    <w:rsid w:val="003C3871"/>
    <w:rsid w:val="003C4138"/>
    <w:rsid w:val="003C4234"/>
    <w:rsid w:val="003C4330"/>
    <w:rsid w:val="003C43F3"/>
    <w:rsid w:val="003C4F40"/>
    <w:rsid w:val="003C54AF"/>
    <w:rsid w:val="003C54B2"/>
    <w:rsid w:val="003C5F42"/>
    <w:rsid w:val="003C6D37"/>
    <w:rsid w:val="003C756A"/>
    <w:rsid w:val="003D1CFD"/>
    <w:rsid w:val="003D2C26"/>
    <w:rsid w:val="003D45D5"/>
    <w:rsid w:val="003D48FE"/>
    <w:rsid w:val="003D5212"/>
    <w:rsid w:val="003D6D2A"/>
    <w:rsid w:val="003D7E4C"/>
    <w:rsid w:val="003E178C"/>
    <w:rsid w:val="003E2E92"/>
    <w:rsid w:val="003E3283"/>
    <w:rsid w:val="003E4E8B"/>
    <w:rsid w:val="003E6833"/>
    <w:rsid w:val="003E6E00"/>
    <w:rsid w:val="003E6F08"/>
    <w:rsid w:val="003E790F"/>
    <w:rsid w:val="003F023A"/>
    <w:rsid w:val="003F2A6F"/>
    <w:rsid w:val="003F2E06"/>
    <w:rsid w:val="003F3573"/>
    <w:rsid w:val="003F4992"/>
    <w:rsid w:val="003F602E"/>
    <w:rsid w:val="003F61AD"/>
    <w:rsid w:val="003F6236"/>
    <w:rsid w:val="003F6980"/>
    <w:rsid w:val="00400455"/>
    <w:rsid w:val="00400BA3"/>
    <w:rsid w:val="0040190D"/>
    <w:rsid w:val="00401FB0"/>
    <w:rsid w:val="0040280E"/>
    <w:rsid w:val="004029E1"/>
    <w:rsid w:val="00402D83"/>
    <w:rsid w:val="00403107"/>
    <w:rsid w:val="0040756B"/>
    <w:rsid w:val="00407EFC"/>
    <w:rsid w:val="004106D3"/>
    <w:rsid w:val="00411E8B"/>
    <w:rsid w:val="004127B0"/>
    <w:rsid w:val="004147AC"/>
    <w:rsid w:val="004147E2"/>
    <w:rsid w:val="00414A36"/>
    <w:rsid w:val="00414D92"/>
    <w:rsid w:val="00415FA8"/>
    <w:rsid w:val="004169EE"/>
    <w:rsid w:val="00416E33"/>
    <w:rsid w:val="004178AD"/>
    <w:rsid w:val="00420558"/>
    <w:rsid w:val="00421E49"/>
    <w:rsid w:val="00422B39"/>
    <w:rsid w:val="00423034"/>
    <w:rsid w:val="004236E7"/>
    <w:rsid w:val="0042517D"/>
    <w:rsid w:val="00425D3C"/>
    <w:rsid w:val="00425D4C"/>
    <w:rsid w:val="004264E3"/>
    <w:rsid w:val="00427080"/>
    <w:rsid w:val="0042768A"/>
    <w:rsid w:val="0043051C"/>
    <w:rsid w:val="00430824"/>
    <w:rsid w:val="00431118"/>
    <w:rsid w:val="004321B2"/>
    <w:rsid w:val="0043246C"/>
    <w:rsid w:val="00432A53"/>
    <w:rsid w:val="00434A29"/>
    <w:rsid w:val="004350AE"/>
    <w:rsid w:val="004351F1"/>
    <w:rsid w:val="0044029A"/>
    <w:rsid w:val="004408BF"/>
    <w:rsid w:val="00440ACF"/>
    <w:rsid w:val="00440D83"/>
    <w:rsid w:val="004418D1"/>
    <w:rsid w:val="004422C4"/>
    <w:rsid w:val="0044261C"/>
    <w:rsid w:val="00442769"/>
    <w:rsid w:val="00442D3A"/>
    <w:rsid w:val="00442FE0"/>
    <w:rsid w:val="00447449"/>
    <w:rsid w:val="00447A0C"/>
    <w:rsid w:val="00447E39"/>
    <w:rsid w:val="00447ECD"/>
    <w:rsid w:val="004503C0"/>
    <w:rsid w:val="00451631"/>
    <w:rsid w:val="00451775"/>
    <w:rsid w:val="004521F0"/>
    <w:rsid w:val="00452961"/>
    <w:rsid w:val="00452A03"/>
    <w:rsid w:val="00452C72"/>
    <w:rsid w:val="00452C97"/>
    <w:rsid w:val="0045306A"/>
    <w:rsid w:val="00453853"/>
    <w:rsid w:val="00453E78"/>
    <w:rsid w:val="00454B3B"/>
    <w:rsid w:val="00454DD8"/>
    <w:rsid w:val="00455658"/>
    <w:rsid w:val="004559A1"/>
    <w:rsid w:val="004570A8"/>
    <w:rsid w:val="00457562"/>
    <w:rsid w:val="00460CAD"/>
    <w:rsid w:val="004621CF"/>
    <w:rsid w:val="00462EDB"/>
    <w:rsid w:val="00463917"/>
    <w:rsid w:val="0046547F"/>
    <w:rsid w:val="0046565F"/>
    <w:rsid w:val="00465F16"/>
    <w:rsid w:val="004662AB"/>
    <w:rsid w:val="004668CF"/>
    <w:rsid w:val="00466B8C"/>
    <w:rsid w:val="004676AA"/>
    <w:rsid w:val="00467D2B"/>
    <w:rsid w:val="00471AB3"/>
    <w:rsid w:val="00471CF5"/>
    <w:rsid w:val="00471D9B"/>
    <w:rsid w:val="004726D9"/>
    <w:rsid w:val="00473FC9"/>
    <w:rsid w:val="004744FB"/>
    <w:rsid w:val="004750FE"/>
    <w:rsid w:val="00477257"/>
    <w:rsid w:val="00480FF5"/>
    <w:rsid w:val="00481F66"/>
    <w:rsid w:val="00483B4D"/>
    <w:rsid w:val="00483EF7"/>
    <w:rsid w:val="00484371"/>
    <w:rsid w:val="004847FC"/>
    <w:rsid w:val="004862DC"/>
    <w:rsid w:val="00487251"/>
    <w:rsid w:val="0049202B"/>
    <w:rsid w:val="00492FFF"/>
    <w:rsid w:val="00494447"/>
    <w:rsid w:val="00494EF5"/>
    <w:rsid w:val="00494F07"/>
    <w:rsid w:val="004958C5"/>
    <w:rsid w:val="00496838"/>
    <w:rsid w:val="00496C14"/>
    <w:rsid w:val="00496C2B"/>
    <w:rsid w:val="00496FD8"/>
    <w:rsid w:val="00497609"/>
    <w:rsid w:val="004977C0"/>
    <w:rsid w:val="0049787C"/>
    <w:rsid w:val="004979F7"/>
    <w:rsid w:val="004A01EE"/>
    <w:rsid w:val="004A168F"/>
    <w:rsid w:val="004A188C"/>
    <w:rsid w:val="004A31FF"/>
    <w:rsid w:val="004A76AF"/>
    <w:rsid w:val="004B046B"/>
    <w:rsid w:val="004B0A95"/>
    <w:rsid w:val="004B0E20"/>
    <w:rsid w:val="004B115C"/>
    <w:rsid w:val="004B18D5"/>
    <w:rsid w:val="004B4C1E"/>
    <w:rsid w:val="004B557E"/>
    <w:rsid w:val="004B5DBE"/>
    <w:rsid w:val="004B5EAF"/>
    <w:rsid w:val="004B6FF3"/>
    <w:rsid w:val="004B7F62"/>
    <w:rsid w:val="004C00F3"/>
    <w:rsid w:val="004C0226"/>
    <w:rsid w:val="004C0E21"/>
    <w:rsid w:val="004C1089"/>
    <w:rsid w:val="004C2FB8"/>
    <w:rsid w:val="004C3872"/>
    <w:rsid w:val="004C4FB5"/>
    <w:rsid w:val="004C50EB"/>
    <w:rsid w:val="004C6853"/>
    <w:rsid w:val="004C6B5C"/>
    <w:rsid w:val="004C7D76"/>
    <w:rsid w:val="004D1A52"/>
    <w:rsid w:val="004D2B7C"/>
    <w:rsid w:val="004E0554"/>
    <w:rsid w:val="004E0783"/>
    <w:rsid w:val="004E0C3D"/>
    <w:rsid w:val="004E0C44"/>
    <w:rsid w:val="004E14E1"/>
    <w:rsid w:val="004E16D2"/>
    <w:rsid w:val="004E38D7"/>
    <w:rsid w:val="004E4A3A"/>
    <w:rsid w:val="004E4BD3"/>
    <w:rsid w:val="004E6920"/>
    <w:rsid w:val="004F3215"/>
    <w:rsid w:val="004F46D0"/>
    <w:rsid w:val="004F46D2"/>
    <w:rsid w:val="004F4E61"/>
    <w:rsid w:val="004F573A"/>
    <w:rsid w:val="004F5EB0"/>
    <w:rsid w:val="004F73AF"/>
    <w:rsid w:val="00500FB0"/>
    <w:rsid w:val="00501108"/>
    <w:rsid w:val="00501343"/>
    <w:rsid w:val="00502F6A"/>
    <w:rsid w:val="00503139"/>
    <w:rsid w:val="00503B86"/>
    <w:rsid w:val="00504D0B"/>
    <w:rsid w:val="00510FC2"/>
    <w:rsid w:val="005111E8"/>
    <w:rsid w:val="00511C63"/>
    <w:rsid w:val="00511C83"/>
    <w:rsid w:val="00511D97"/>
    <w:rsid w:val="00511FEC"/>
    <w:rsid w:val="00513306"/>
    <w:rsid w:val="00514359"/>
    <w:rsid w:val="00514777"/>
    <w:rsid w:val="00516F90"/>
    <w:rsid w:val="00517EE0"/>
    <w:rsid w:val="00520371"/>
    <w:rsid w:val="005217D4"/>
    <w:rsid w:val="00522C97"/>
    <w:rsid w:val="00523FFA"/>
    <w:rsid w:val="00524111"/>
    <w:rsid w:val="00524930"/>
    <w:rsid w:val="00524E98"/>
    <w:rsid w:val="005251E5"/>
    <w:rsid w:val="00525EEA"/>
    <w:rsid w:val="00527819"/>
    <w:rsid w:val="00527891"/>
    <w:rsid w:val="00530518"/>
    <w:rsid w:val="005305E8"/>
    <w:rsid w:val="00530D6B"/>
    <w:rsid w:val="0053264C"/>
    <w:rsid w:val="00534982"/>
    <w:rsid w:val="00534D83"/>
    <w:rsid w:val="005351F8"/>
    <w:rsid w:val="00535806"/>
    <w:rsid w:val="0053630C"/>
    <w:rsid w:val="00536BD3"/>
    <w:rsid w:val="00540AB1"/>
    <w:rsid w:val="005429B6"/>
    <w:rsid w:val="00542D4D"/>
    <w:rsid w:val="005430ED"/>
    <w:rsid w:val="00543777"/>
    <w:rsid w:val="00544A2D"/>
    <w:rsid w:val="00546182"/>
    <w:rsid w:val="005475AF"/>
    <w:rsid w:val="005476E7"/>
    <w:rsid w:val="00547CE1"/>
    <w:rsid w:val="005503A2"/>
    <w:rsid w:val="005505C0"/>
    <w:rsid w:val="005509BB"/>
    <w:rsid w:val="00550E91"/>
    <w:rsid w:val="00551E00"/>
    <w:rsid w:val="00552644"/>
    <w:rsid w:val="00552E20"/>
    <w:rsid w:val="005538FC"/>
    <w:rsid w:val="00553973"/>
    <w:rsid w:val="00553B53"/>
    <w:rsid w:val="005540E4"/>
    <w:rsid w:val="0055499D"/>
    <w:rsid w:val="00554D29"/>
    <w:rsid w:val="0055594F"/>
    <w:rsid w:val="005563E2"/>
    <w:rsid w:val="005603D2"/>
    <w:rsid w:val="005603E4"/>
    <w:rsid w:val="00560698"/>
    <w:rsid w:val="00563B6F"/>
    <w:rsid w:val="005657D9"/>
    <w:rsid w:val="0056650D"/>
    <w:rsid w:val="005671DA"/>
    <w:rsid w:val="005676BD"/>
    <w:rsid w:val="00570DAF"/>
    <w:rsid w:val="00570F3B"/>
    <w:rsid w:val="00570F41"/>
    <w:rsid w:val="00571E3D"/>
    <w:rsid w:val="00572723"/>
    <w:rsid w:val="005744DE"/>
    <w:rsid w:val="0057539D"/>
    <w:rsid w:val="0057553E"/>
    <w:rsid w:val="00575545"/>
    <w:rsid w:val="00575FF1"/>
    <w:rsid w:val="00580270"/>
    <w:rsid w:val="0058028A"/>
    <w:rsid w:val="0058182C"/>
    <w:rsid w:val="0058188D"/>
    <w:rsid w:val="005821DD"/>
    <w:rsid w:val="005830A5"/>
    <w:rsid w:val="00583456"/>
    <w:rsid w:val="005835B6"/>
    <w:rsid w:val="0058510E"/>
    <w:rsid w:val="0058596A"/>
    <w:rsid w:val="00585E4C"/>
    <w:rsid w:val="0058651A"/>
    <w:rsid w:val="00586FD2"/>
    <w:rsid w:val="005873D8"/>
    <w:rsid w:val="005901D5"/>
    <w:rsid w:val="0059122D"/>
    <w:rsid w:val="00593A5D"/>
    <w:rsid w:val="00594C28"/>
    <w:rsid w:val="00595863"/>
    <w:rsid w:val="005969B3"/>
    <w:rsid w:val="005A0BEA"/>
    <w:rsid w:val="005A0DA2"/>
    <w:rsid w:val="005A13DF"/>
    <w:rsid w:val="005A191D"/>
    <w:rsid w:val="005A27D0"/>
    <w:rsid w:val="005A409A"/>
    <w:rsid w:val="005A46F5"/>
    <w:rsid w:val="005A4FDC"/>
    <w:rsid w:val="005B1933"/>
    <w:rsid w:val="005B1BC8"/>
    <w:rsid w:val="005B4C17"/>
    <w:rsid w:val="005B4E1D"/>
    <w:rsid w:val="005B5938"/>
    <w:rsid w:val="005B606C"/>
    <w:rsid w:val="005B76C2"/>
    <w:rsid w:val="005C05E7"/>
    <w:rsid w:val="005C114C"/>
    <w:rsid w:val="005C3238"/>
    <w:rsid w:val="005C35E5"/>
    <w:rsid w:val="005C492C"/>
    <w:rsid w:val="005C5DD7"/>
    <w:rsid w:val="005C64D4"/>
    <w:rsid w:val="005C7722"/>
    <w:rsid w:val="005D169D"/>
    <w:rsid w:val="005D248E"/>
    <w:rsid w:val="005D2538"/>
    <w:rsid w:val="005D263C"/>
    <w:rsid w:val="005D580A"/>
    <w:rsid w:val="005D6060"/>
    <w:rsid w:val="005D718A"/>
    <w:rsid w:val="005E1103"/>
    <w:rsid w:val="005E23FD"/>
    <w:rsid w:val="005E4DCC"/>
    <w:rsid w:val="005E564B"/>
    <w:rsid w:val="005E6138"/>
    <w:rsid w:val="005E6337"/>
    <w:rsid w:val="005E6B3D"/>
    <w:rsid w:val="005F1910"/>
    <w:rsid w:val="005F2B40"/>
    <w:rsid w:val="005F40FB"/>
    <w:rsid w:val="005F43A5"/>
    <w:rsid w:val="005F5E4A"/>
    <w:rsid w:val="005F6BEE"/>
    <w:rsid w:val="005F7889"/>
    <w:rsid w:val="006003CD"/>
    <w:rsid w:val="00601A54"/>
    <w:rsid w:val="0060254F"/>
    <w:rsid w:val="00603351"/>
    <w:rsid w:val="00603B36"/>
    <w:rsid w:val="00607812"/>
    <w:rsid w:val="00611856"/>
    <w:rsid w:val="00611F29"/>
    <w:rsid w:val="00612005"/>
    <w:rsid w:val="00612626"/>
    <w:rsid w:val="006133B1"/>
    <w:rsid w:val="00613F77"/>
    <w:rsid w:val="006141E3"/>
    <w:rsid w:val="006143CC"/>
    <w:rsid w:val="00616275"/>
    <w:rsid w:val="0061754A"/>
    <w:rsid w:val="006201B8"/>
    <w:rsid w:val="00620C35"/>
    <w:rsid w:val="00622128"/>
    <w:rsid w:val="00622A7A"/>
    <w:rsid w:val="00622AF9"/>
    <w:rsid w:val="00622B11"/>
    <w:rsid w:val="00623257"/>
    <w:rsid w:val="006232ED"/>
    <w:rsid w:val="00623B79"/>
    <w:rsid w:val="006243DB"/>
    <w:rsid w:val="006252E3"/>
    <w:rsid w:val="00626551"/>
    <w:rsid w:val="00627362"/>
    <w:rsid w:val="00627560"/>
    <w:rsid w:val="0062793B"/>
    <w:rsid w:val="00627F51"/>
    <w:rsid w:val="00630074"/>
    <w:rsid w:val="0063076F"/>
    <w:rsid w:val="00630A46"/>
    <w:rsid w:val="00630CBD"/>
    <w:rsid w:val="00633895"/>
    <w:rsid w:val="006341BB"/>
    <w:rsid w:val="00634506"/>
    <w:rsid w:val="006357A6"/>
    <w:rsid w:val="00635A02"/>
    <w:rsid w:val="00636E34"/>
    <w:rsid w:val="00636F02"/>
    <w:rsid w:val="006378F9"/>
    <w:rsid w:val="006402EF"/>
    <w:rsid w:val="00641169"/>
    <w:rsid w:val="00642826"/>
    <w:rsid w:val="00642AF1"/>
    <w:rsid w:val="00643075"/>
    <w:rsid w:val="00643ACC"/>
    <w:rsid w:val="00646315"/>
    <w:rsid w:val="00646E8B"/>
    <w:rsid w:val="0064790C"/>
    <w:rsid w:val="00650D7F"/>
    <w:rsid w:val="00650F1B"/>
    <w:rsid w:val="00651CC8"/>
    <w:rsid w:val="006530F1"/>
    <w:rsid w:val="00654124"/>
    <w:rsid w:val="00654163"/>
    <w:rsid w:val="00654446"/>
    <w:rsid w:val="00660C20"/>
    <w:rsid w:val="00660C7D"/>
    <w:rsid w:val="0066156F"/>
    <w:rsid w:val="00662103"/>
    <w:rsid w:val="0066223A"/>
    <w:rsid w:val="00662BE5"/>
    <w:rsid w:val="00664146"/>
    <w:rsid w:val="006659E7"/>
    <w:rsid w:val="00665CC2"/>
    <w:rsid w:val="00666A23"/>
    <w:rsid w:val="006674E1"/>
    <w:rsid w:val="006679BA"/>
    <w:rsid w:val="00667AA2"/>
    <w:rsid w:val="00670811"/>
    <w:rsid w:val="0067141A"/>
    <w:rsid w:val="00671EB1"/>
    <w:rsid w:val="00672114"/>
    <w:rsid w:val="00673EED"/>
    <w:rsid w:val="006740C9"/>
    <w:rsid w:val="00675077"/>
    <w:rsid w:val="00683A26"/>
    <w:rsid w:val="00683F7A"/>
    <w:rsid w:val="00684472"/>
    <w:rsid w:val="00685DAD"/>
    <w:rsid w:val="006865E8"/>
    <w:rsid w:val="00690463"/>
    <w:rsid w:val="00690883"/>
    <w:rsid w:val="00690E52"/>
    <w:rsid w:val="00690FEB"/>
    <w:rsid w:val="0069268D"/>
    <w:rsid w:val="00692B53"/>
    <w:rsid w:val="00693C00"/>
    <w:rsid w:val="00693EFA"/>
    <w:rsid w:val="006940F1"/>
    <w:rsid w:val="00695AD2"/>
    <w:rsid w:val="00695F0E"/>
    <w:rsid w:val="00695FB2"/>
    <w:rsid w:val="00696D2C"/>
    <w:rsid w:val="00697929"/>
    <w:rsid w:val="00697B26"/>
    <w:rsid w:val="006A0419"/>
    <w:rsid w:val="006A0719"/>
    <w:rsid w:val="006A1FD3"/>
    <w:rsid w:val="006A2701"/>
    <w:rsid w:val="006A469C"/>
    <w:rsid w:val="006A46A1"/>
    <w:rsid w:val="006A717D"/>
    <w:rsid w:val="006A7C94"/>
    <w:rsid w:val="006B08BA"/>
    <w:rsid w:val="006B12BD"/>
    <w:rsid w:val="006B299B"/>
    <w:rsid w:val="006B3DBB"/>
    <w:rsid w:val="006B3DBE"/>
    <w:rsid w:val="006B4DEE"/>
    <w:rsid w:val="006B5C2E"/>
    <w:rsid w:val="006C0C37"/>
    <w:rsid w:val="006C14F7"/>
    <w:rsid w:val="006C4DE2"/>
    <w:rsid w:val="006C5B2D"/>
    <w:rsid w:val="006C5F35"/>
    <w:rsid w:val="006C646A"/>
    <w:rsid w:val="006C734B"/>
    <w:rsid w:val="006C785D"/>
    <w:rsid w:val="006D0F22"/>
    <w:rsid w:val="006D2337"/>
    <w:rsid w:val="006D4BC1"/>
    <w:rsid w:val="006D5AA0"/>
    <w:rsid w:val="006D6619"/>
    <w:rsid w:val="006E0927"/>
    <w:rsid w:val="006E0A01"/>
    <w:rsid w:val="006E1025"/>
    <w:rsid w:val="006E1CD1"/>
    <w:rsid w:val="006E4047"/>
    <w:rsid w:val="006E4B16"/>
    <w:rsid w:val="006E4F5C"/>
    <w:rsid w:val="006E54D1"/>
    <w:rsid w:val="006E65CA"/>
    <w:rsid w:val="006F1569"/>
    <w:rsid w:val="006F281A"/>
    <w:rsid w:val="006F35AA"/>
    <w:rsid w:val="006F3835"/>
    <w:rsid w:val="006F3FFF"/>
    <w:rsid w:val="006F448A"/>
    <w:rsid w:val="006F4514"/>
    <w:rsid w:val="006F7020"/>
    <w:rsid w:val="006F7E3D"/>
    <w:rsid w:val="0070013B"/>
    <w:rsid w:val="00700426"/>
    <w:rsid w:val="00700D62"/>
    <w:rsid w:val="00701272"/>
    <w:rsid w:val="0070143E"/>
    <w:rsid w:val="00701C05"/>
    <w:rsid w:val="007021B4"/>
    <w:rsid w:val="00703350"/>
    <w:rsid w:val="00704D04"/>
    <w:rsid w:val="00704DB3"/>
    <w:rsid w:val="007072C2"/>
    <w:rsid w:val="00707A15"/>
    <w:rsid w:val="00707E8D"/>
    <w:rsid w:val="0071069E"/>
    <w:rsid w:val="007108FE"/>
    <w:rsid w:val="00710E84"/>
    <w:rsid w:val="007115C3"/>
    <w:rsid w:val="007127C2"/>
    <w:rsid w:val="00712ACC"/>
    <w:rsid w:val="00712E87"/>
    <w:rsid w:val="00712FB5"/>
    <w:rsid w:val="0071319C"/>
    <w:rsid w:val="0071492D"/>
    <w:rsid w:val="007157AA"/>
    <w:rsid w:val="00716197"/>
    <w:rsid w:val="00716988"/>
    <w:rsid w:val="00717E67"/>
    <w:rsid w:val="00720FDD"/>
    <w:rsid w:val="00721B12"/>
    <w:rsid w:val="00722A5B"/>
    <w:rsid w:val="00722F49"/>
    <w:rsid w:val="00726B9E"/>
    <w:rsid w:val="00727EE2"/>
    <w:rsid w:val="007308E2"/>
    <w:rsid w:val="0073138E"/>
    <w:rsid w:val="00732919"/>
    <w:rsid w:val="007329E2"/>
    <w:rsid w:val="00732C56"/>
    <w:rsid w:val="0073309C"/>
    <w:rsid w:val="00733337"/>
    <w:rsid w:val="0073395F"/>
    <w:rsid w:val="00733D02"/>
    <w:rsid w:val="00734B53"/>
    <w:rsid w:val="0073534B"/>
    <w:rsid w:val="00735A72"/>
    <w:rsid w:val="00736101"/>
    <w:rsid w:val="00737270"/>
    <w:rsid w:val="00737C5A"/>
    <w:rsid w:val="0074050E"/>
    <w:rsid w:val="00741CE1"/>
    <w:rsid w:val="00742DC3"/>
    <w:rsid w:val="00743ABC"/>
    <w:rsid w:val="00743F03"/>
    <w:rsid w:val="00744312"/>
    <w:rsid w:val="007475A2"/>
    <w:rsid w:val="007504FA"/>
    <w:rsid w:val="00755B4B"/>
    <w:rsid w:val="00755D0A"/>
    <w:rsid w:val="00757780"/>
    <w:rsid w:val="00757E87"/>
    <w:rsid w:val="00761F4A"/>
    <w:rsid w:val="00762354"/>
    <w:rsid w:val="00762AF5"/>
    <w:rsid w:val="00764244"/>
    <w:rsid w:val="007643B5"/>
    <w:rsid w:val="00766D6A"/>
    <w:rsid w:val="00766FDA"/>
    <w:rsid w:val="007674F9"/>
    <w:rsid w:val="00767A12"/>
    <w:rsid w:val="00770116"/>
    <w:rsid w:val="00770D94"/>
    <w:rsid w:val="0077185C"/>
    <w:rsid w:val="0077276F"/>
    <w:rsid w:val="00772EC8"/>
    <w:rsid w:val="007743E3"/>
    <w:rsid w:val="00775A7C"/>
    <w:rsid w:val="00775B22"/>
    <w:rsid w:val="00775BD2"/>
    <w:rsid w:val="00776394"/>
    <w:rsid w:val="00777271"/>
    <w:rsid w:val="00777575"/>
    <w:rsid w:val="007775B5"/>
    <w:rsid w:val="00780208"/>
    <w:rsid w:val="007802BF"/>
    <w:rsid w:val="007825F8"/>
    <w:rsid w:val="00782D62"/>
    <w:rsid w:val="00783F52"/>
    <w:rsid w:val="00784774"/>
    <w:rsid w:val="00786A7D"/>
    <w:rsid w:val="007922EE"/>
    <w:rsid w:val="00792E76"/>
    <w:rsid w:val="00793703"/>
    <w:rsid w:val="007939A1"/>
    <w:rsid w:val="00794590"/>
    <w:rsid w:val="00794732"/>
    <w:rsid w:val="0079494B"/>
    <w:rsid w:val="00794F93"/>
    <w:rsid w:val="00796B38"/>
    <w:rsid w:val="00797F7D"/>
    <w:rsid w:val="007A0064"/>
    <w:rsid w:val="007A0E70"/>
    <w:rsid w:val="007A15A1"/>
    <w:rsid w:val="007A40D7"/>
    <w:rsid w:val="007A52AD"/>
    <w:rsid w:val="007A725F"/>
    <w:rsid w:val="007B014A"/>
    <w:rsid w:val="007B0500"/>
    <w:rsid w:val="007B0775"/>
    <w:rsid w:val="007B0BCB"/>
    <w:rsid w:val="007B22C0"/>
    <w:rsid w:val="007B2C5C"/>
    <w:rsid w:val="007B60AB"/>
    <w:rsid w:val="007B61ED"/>
    <w:rsid w:val="007B7547"/>
    <w:rsid w:val="007B774A"/>
    <w:rsid w:val="007C2378"/>
    <w:rsid w:val="007C412B"/>
    <w:rsid w:val="007C4C02"/>
    <w:rsid w:val="007C6618"/>
    <w:rsid w:val="007C66A5"/>
    <w:rsid w:val="007C774B"/>
    <w:rsid w:val="007C7BCA"/>
    <w:rsid w:val="007D015C"/>
    <w:rsid w:val="007D1A1B"/>
    <w:rsid w:val="007D213A"/>
    <w:rsid w:val="007D3356"/>
    <w:rsid w:val="007D3819"/>
    <w:rsid w:val="007E0FDE"/>
    <w:rsid w:val="007E16D1"/>
    <w:rsid w:val="007E2673"/>
    <w:rsid w:val="007E3497"/>
    <w:rsid w:val="007E67B5"/>
    <w:rsid w:val="007E6E85"/>
    <w:rsid w:val="007E7137"/>
    <w:rsid w:val="007E7C7B"/>
    <w:rsid w:val="007E7EA0"/>
    <w:rsid w:val="007F0DA0"/>
    <w:rsid w:val="007F1383"/>
    <w:rsid w:val="007F1DA2"/>
    <w:rsid w:val="007F2193"/>
    <w:rsid w:val="007F5841"/>
    <w:rsid w:val="007F5AB3"/>
    <w:rsid w:val="007F605C"/>
    <w:rsid w:val="007F676F"/>
    <w:rsid w:val="007F68C9"/>
    <w:rsid w:val="007F6E84"/>
    <w:rsid w:val="007F7B42"/>
    <w:rsid w:val="008014F5"/>
    <w:rsid w:val="008024E8"/>
    <w:rsid w:val="008038AD"/>
    <w:rsid w:val="00803B93"/>
    <w:rsid w:val="00805DDF"/>
    <w:rsid w:val="0080650E"/>
    <w:rsid w:val="00806C35"/>
    <w:rsid w:val="00806E98"/>
    <w:rsid w:val="0080724F"/>
    <w:rsid w:val="00807D51"/>
    <w:rsid w:val="00811739"/>
    <w:rsid w:val="00811E0B"/>
    <w:rsid w:val="00812901"/>
    <w:rsid w:val="008136A9"/>
    <w:rsid w:val="00814735"/>
    <w:rsid w:val="00815084"/>
    <w:rsid w:val="00816F69"/>
    <w:rsid w:val="00820D67"/>
    <w:rsid w:val="00823630"/>
    <w:rsid w:val="008236A4"/>
    <w:rsid w:val="0082438E"/>
    <w:rsid w:val="008244AA"/>
    <w:rsid w:val="00824C8B"/>
    <w:rsid w:val="0082611D"/>
    <w:rsid w:val="008263FE"/>
    <w:rsid w:val="00826E89"/>
    <w:rsid w:val="00826EBD"/>
    <w:rsid w:val="00832FCE"/>
    <w:rsid w:val="0083381E"/>
    <w:rsid w:val="008341ED"/>
    <w:rsid w:val="00835F11"/>
    <w:rsid w:val="00836ABD"/>
    <w:rsid w:val="008403D7"/>
    <w:rsid w:val="008403F3"/>
    <w:rsid w:val="00842009"/>
    <w:rsid w:val="00843DDD"/>
    <w:rsid w:val="008461C3"/>
    <w:rsid w:val="00847243"/>
    <w:rsid w:val="0084794B"/>
    <w:rsid w:val="008503D7"/>
    <w:rsid w:val="00850A41"/>
    <w:rsid w:val="00852BEB"/>
    <w:rsid w:val="008536BB"/>
    <w:rsid w:val="00854B9D"/>
    <w:rsid w:val="00855621"/>
    <w:rsid w:val="00862561"/>
    <w:rsid w:val="00863330"/>
    <w:rsid w:val="008636D2"/>
    <w:rsid w:val="00864E9A"/>
    <w:rsid w:val="00864EF3"/>
    <w:rsid w:val="00866274"/>
    <w:rsid w:val="008674A3"/>
    <w:rsid w:val="00871BF1"/>
    <w:rsid w:val="00872DF5"/>
    <w:rsid w:val="00874D01"/>
    <w:rsid w:val="0087534B"/>
    <w:rsid w:val="0087691F"/>
    <w:rsid w:val="0088039D"/>
    <w:rsid w:val="0088051F"/>
    <w:rsid w:val="0088264E"/>
    <w:rsid w:val="00882931"/>
    <w:rsid w:val="00885699"/>
    <w:rsid w:val="00886456"/>
    <w:rsid w:val="008869A2"/>
    <w:rsid w:val="00887372"/>
    <w:rsid w:val="00887942"/>
    <w:rsid w:val="008911A2"/>
    <w:rsid w:val="00891D15"/>
    <w:rsid w:val="008936A7"/>
    <w:rsid w:val="00894EC9"/>
    <w:rsid w:val="008952DA"/>
    <w:rsid w:val="00895D04"/>
    <w:rsid w:val="00897E71"/>
    <w:rsid w:val="00897EFD"/>
    <w:rsid w:val="008A25DE"/>
    <w:rsid w:val="008A26DA"/>
    <w:rsid w:val="008A2A82"/>
    <w:rsid w:val="008A3828"/>
    <w:rsid w:val="008A4009"/>
    <w:rsid w:val="008A57C5"/>
    <w:rsid w:val="008B3B3C"/>
    <w:rsid w:val="008B3CE3"/>
    <w:rsid w:val="008B43D9"/>
    <w:rsid w:val="008B5CD4"/>
    <w:rsid w:val="008B5CE8"/>
    <w:rsid w:val="008B70EF"/>
    <w:rsid w:val="008B7499"/>
    <w:rsid w:val="008B784B"/>
    <w:rsid w:val="008C0FC9"/>
    <w:rsid w:val="008C2C7F"/>
    <w:rsid w:val="008C304C"/>
    <w:rsid w:val="008C4A78"/>
    <w:rsid w:val="008C53DF"/>
    <w:rsid w:val="008C6473"/>
    <w:rsid w:val="008C734E"/>
    <w:rsid w:val="008D0310"/>
    <w:rsid w:val="008D038F"/>
    <w:rsid w:val="008D0C44"/>
    <w:rsid w:val="008D16DE"/>
    <w:rsid w:val="008D1DA7"/>
    <w:rsid w:val="008D3A7A"/>
    <w:rsid w:val="008D681F"/>
    <w:rsid w:val="008D6DD4"/>
    <w:rsid w:val="008D75CA"/>
    <w:rsid w:val="008E12FC"/>
    <w:rsid w:val="008E2D08"/>
    <w:rsid w:val="008E330B"/>
    <w:rsid w:val="008E78D7"/>
    <w:rsid w:val="008F1120"/>
    <w:rsid w:val="008F124A"/>
    <w:rsid w:val="008F3162"/>
    <w:rsid w:val="008F43E0"/>
    <w:rsid w:val="008F53E4"/>
    <w:rsid w:val="008F726F"/>
    <w:rsid w:val="00900513"/>
    <w:rsid w:val="009009B7"/>
    <w:rsid w:val="0090188D"/>
    <w:rsid w:val="00901B48"/>
    <w:rsid w:val="0090289A"/>
    <w:rsid w:val="00902F03"/>
    <w:rsid w:val="00903641"/>
    <w:rsid w:val="00905C78"/>
    <w:rsid w:val="00905F2D"/>
    <w:rsid w:val="00906B65"/>
    <w:rsid w:val="00907989"/>
    <w:rsid w:val="00910DDC"/>
    <w:rsid w:val="0091185F"/>
    <w:rsid w:val="009121C7"/>
    <w:rsid w:val="00912978"/>
    <w:rsid w:val="00916DD4"/>
    <w:rsid w:val="00917DEB"/>
    <w:rsid w:val="009206CA"/>
    <w:rsid w:val="00921A0F"/>
    <w:rsid w:val="00922F48"/>
    <w:rsid w:val="009237C6"/>
    <w:rsid w:val="009245A6"/>
    <w:rsid w:val="00924ADA"/>
    <w:rsid w:val="00924E01"/>
    <w:rsid w:val="0092612E"/>
    <w:rsid w:val="009262AE"/>
    <w:rsid w:val="00930548"/>
    <w:rsid w:val="00931B14"/>
    <w:rsid w:val="0093224A"/>
    <w:rsid w:val="009328AF"/>
    <w:rsid w:val="00932FDF"/>
    <w:rsid w:val="009335C2"/>
    <w:rsid w:val="00933838"/>
    <w:rsid w:val="00933885"/>
    <w:rsid w:val="009344DA"/>
    <w:rsid w:val="00935619"/>
    <w:rsid w:val="00935AB0"/>
    <w:rsid w:val="00935E0D"/>
    <w:rsid w:val="00936267"/>
    <w:rsid w:val="00936B4F"/>
    <w:rsid w:val="00936C27"/>
    <w:rsid w:val="00937E9C"/>
    <w:rsid w:val="00937EB6"/>
    <w:rsid w:val="00941010"/>
    <w:rsid w:val="00941C6A"/>
    <w:rsid w:val="009447C7"/>
    <w:rsid w:val="00944F74"/>
    <w:rsid w:val="00951961"/>
    <w:rsid w:val="00951AAB"/>
    <w:rsid w:val="00951B7D"/>
    <w:rsid w:val="00952012"/>
    <w:rsid w:val="00952F16"/>
    <w:rsid w:val="00953185"/>
    <w:rsid w:val="009542D2"/>
    <w:rsid w:val="00954781"/>
    <w:rsid w:val="009554F2"/>
    <w:rsid w:val="009564AC"/>
    <w:rsid w:val="00956F4F"/>
    <w:rsid w:val="00957129"/>
    <w:rsid w:val="0095763D"/>
    <w:rsid w:val="009579EF"/>
    <w:rsid w:val="009622CB"/>
    <w:rsid w:val="0096649E"/>
    <w:rsid w:val="009670C1"/>
    <w:rsid w:val="00967637"/>
    <w:rsid w:val="0097037B"/>
    <w:rsid w:val="0097155B"/>
    <w:rsid w:val="00971985"/>
    <w:rsid w:val="00972568"/>
    <w:rsid w:val="00972B2A"/>
    <w:rsid w:val="00973438"/>
    <w:rsid w:val="00973DBC"/>
    <w:rsid w:val="00973F5A"/>
    <w:rsid w:val="00974EB6"/>
    <w:rsid w:val="00975967"/>
    <w:rsid w:val="0097665C"/>
    <w:rsid w:val="0097672D"/>
    <w:rsid w:val="00977663"/>
    <w:rsid w:val="009778C3"/>
    <w:rsid w:val="00977E2B"/>
    <w:rsid w:val="00980239"/>
    <w:rsid w:val="00980490"/>
    <w:rsid w:val="00980E3B"/>
    <w:rsid w:val="0098442B"/>
    <w:rsid w:val="0098516B"/>
    <w:rsid w:val="009858F6"/>
    <w:rsid w:val="00985ADE"/>
    <w:rsid w:val="009863DE"/>
    <w:rsid w:val="009868C1"/>
    <w:rsid w:val="00986A6D"/>
    <w:rsid w:val="009870CA"/>
    <w:rsid w:val="0098725C"/>
    <w:rsid w:val="00990BC8"/>
    <w:rsid w:val="00990FAB"/>
    <w:rsid w:val="00991360"/>
    <w:rsid w:val="00991852"/>
    <w:rsid w:val="009930F3"/>
    <w:rsid w:val="00994119"/>
    <w:rsid w:val="00994680"/>
    <w:rsid w:val="00994E88"/>
    <w:rsid w:val="0099511E"/>
    <w:rsid w:val="0099658A"/>
    <w:rsid w:val="009965DC"/>
    <w:rsid w:val="00996AD9"/>
    <w:rsid w:val="00996AFB"/>
    <w:rsid w:val="00996BE9"/>
    <w:rsid w:val="009A0F2C"/>
    <w:rsid w:val="009A2CAF"/>
    <w:rsid w:val="009A36B0"/>
    <w:rsid w:val="009A3A15"/>
    <w:rsid w:val="009A3EF3"/>
    <w:rsid w:val="009A46C4"/>
    <w:rsid w:val="009A6BB1"/>
    <w:rsid w:val="009A7940"/>
    <w:rsid w:val="009B0108"/>
    <w:rsid w:val="009B12AB"/>
    <w:rsid w:val="009B2BF5"/>
    <w:rsid w:val="009B3A23"/>
    <w:rsid w:val="009B3FC5"/>
    <w:rsid w:val="009B6599"/>
    <w:rsid w:val="009B685B"/>
    <w:rsid w:val="009B693E"/>
    <w:rsid w:val="009B6C49"/>
    <w:rsid w:val="009C0524"/>
    <w:rsid w:val="009C1917"/>
    <w:rsid w:val="009C20D3"/>
    <w:rsid w:val="009C2BC3"/>
    <w:rsid w:val="009C2F05"/>
    <w:rsid w:val="009C3CA7"/>
    <w:rsid w:val="009C4532"/>
    <w:rsid w:val="009C4A32"/>
    <w:rsid w:val="009C5D10"/>
    <w:rsid w:val="009C72A2"/>
    <w:rsid w:val="009C768B"/>
    <w:rsid w:val="009C7AB9"/>
    <w:rsid w:val="009C7C38"/>
    <w:rsid w:val="009C7D36"/>
    <w:rsid w:val="009D1A1D"/>
    <w:rsid w:val="009D1D70"/>
    <w:rsid w:val="009D1E1D"/>
    <w:rsid w:val="009D34B3"/>
    <w:rsid w:val="009D3B17"/>
    <w:rsid w:val="009D4334"/>
    <w:rsid w:val="009D50CA"/>
    <w:rsid w:val="009D60D2"/>
    <w:rsid w:val="009D6653"/>
    <w:rsid w:val="009D6D4D"/>
    <w:rsid w:val="009E0602"/>
    <w:rsid w:val="009E0D48"/>
    <w:rsid w:val="009E1689"/>
    <w:rsid w:val="009E26EA"/>
    <w:rsid w:val="009E2F86"/>
    <w:rsid w:val="009E715E"/>
    <w:rsid w:val="009F0457"/>
    <w:rsid w:val="009F116E"/>
    <w:rsid w:val="009F2392"/>
    <w:rsid w:val="009F448D"/>
    <w:rsid w:val="009F4708"/>
    <w:rsid w:val="009F584F"/>
    <w:rsid w:val="009F5A78"/>
    <w:rsid w:val="009F5DC2"/>
    <w:rsid w:val="009F7787"/>
    <w:rsid w:val="00A00981"/>
    <w:rsid w:val="00A01C8B"/>
    <w:rsid w:val="00A042C8"/>
    <w:rsid w:val="00A04FAD"/>
    <w:rsid w:val="00A056CB"/>
    <w:rsid w:val="00A103FE"/>
    <w:rsid w:val="00A10B52"/>
    <w:rsid w:val="00A10C95"/>
    <w:rsid w:val="00A13CE0"/>
    <w:rsid w:val="00A13CEF"/>
    <w:rsid w:val="00A1429C"/>
    <w:rsid w:val="00A156F0"/>
    <w:rsid w:val="00A1579A"/>
    <w:rsid w:val="00A15856"/>
    <w:rsid w:val="00A15A71"/>
    <w:rsid w:val="00A15F76"/>
    <w:rsid w:val="00A21A4C"/>
    <w:rsid w:val="00A22B30"/>
    <w:rsid w:val="00A255FC"/>
    <w:rsid w:val="00A275EC"/>
    <w:rsid w:val="00A30E77"/>
    <w:rsid w:val="00A330E4"/>
    <w:rsid w:val="00A3317B"/>
    <w:rsid w:val="00A33F63"/>
    <w:rsid w:val="00A3428B"/>
    <w:rsid w:val="00A351C5"/>
    <w:rsid w:val="00A357D2"/>
    <w:rsid w:val="00A35F96"/>
    <w:rsid w:val="00A36769"/>
    <w:rsid w:val="00A37293"/>
    <w:rsid w:val="00A37F6C"/>
    <w:rsid w:val="00A40110"/>
    <w:rsid w:val="00A4198B"/>
    <w:rsid w:val="00A42460"/>
    <w:rsid w:val="00A4302B"/>
    <w:rsid w:val="00A430F7"/>
    <w:rsid w:val="00A43960"/>
    <w:rsid w:val="00A43B69"/>
    <w:rsid w:val="00A458CB"/>
    <w:rsid w:val="00A46549"/>
    <w:rsid w:val="00A47973"/>
    <w:rsid w:val="00A50C4C"/>
    <w:rsid w:val="00A52F95"/>
    <w:rsid w:val="00A534AD"/>
    <w:rsid w:val="00A5428A"/>
    <w:rsid w:val="00A57342"/>
    <w:rsid w:val="00A60EB1"/>
    <w:rsid w:val="00A61860"/>
    <w:rsid w:val="00A619CB"/>
    <w:rsid w:val="00A6205D"/>
    <w:rsid w:val="00A6233D"/>
    <w:rsid w:val="00A64004"/>
    <w:rsid w:val="00A642B9"/>
    <w:rsid w:val="00A65355"/>
    <w:rsid w:val="00A65DC3"/>
    <w:rsid w:val="00A65E3B"/>
    <w:rsid w:val="00A67605"/>
    <w:rsid w:val="00A72530"/>
    <w:rsid w:val="00A73E0A"/>
    <w:rsid w:val="00A743E6"/>
    <w:rsid w:val="00A74DE0"/>
    <w:rsid w:val="00A77C09"/>
    <w:rsid w:val="00A803F3"/>
    <w:rsid w:val="00A81EA1"/>
    <w:rsid w:val="00A8324F"/>
    <w:rsid w:val="00A83CEB"/>
    <w:rsid w:val="00A85A87"/>
    <w:rsid w:val="00A86E7C"/>
    <w:rsid w:val="00A87268"/>
    <w:rsid w:val="00A872BF"/>
    <w:rsid w:val="00A87EFC"/>
    <w:rsid w:val="00A90153"/>
    <w:rsid w:val="00A90187"/>
    <w:rsid w:val="00A90BA1"/>
    <w:rsid w:val="00A91E0E"/>
    <w:rsid w:val="00A91F42"/>
    <w:rsid w:val="00A9257F"/>
    <w:rsid w:val="00A92629"/>
    <w:rsid w:val="00A934E1"/>
    <w:rsid w:val="00A93A57"/>
    <w:rsid w:val="00AA0F83"/>
    <w:rsid w:val="00AA2CFE"/>
    <w:rsid w:val="00AA2E41"/>
    <w:rsid w:val="00AA33ED"/>
    <w:rsid w:val="00AA44EA"/>
    <w:rsid w:val="00AA5F4F"/>
    <w:rsid w:val="00AA6BD1"/>
    <w:rsid w:val="00AB06BC"/>
    <w:rsid w:val="00AB17D8"/>
    <w:rsid w:val="00AB1FF1"/>
    <w:rsid w:val="00AB265D"/>
    <w:rsid w:val="00AB2952"/>
    <w:rsid w:val="00AB2DA3"/>
    <w:rsid w:val="00AB3824"/>
    <w:rsid w:val="00AB4661"/>
    <w:rsid w:val="00AB6046"/>
    <w:rsid w:val="00AB6329"/>
    <w:rsid w:val="00AC0F58"/>
    <w:rsid w:val="00AC2A87"/>
    <w:rsid w:val="00AC5444"/>
    <w:rsid w:val="00AC5DC5"/>
    <w:rsid w:val="00AC60E2"/>
    <w:rsid w:val="00AC6C9F"/>
    <w:rsid w:val="00AC702C"/>
    <w:rsid w:val="00AD060B"/>
    <w:rsid w:val="00AD1196"/>
    <w:rsid w:val="00AD27D7"/>
    <w:rsid w:val="00AD2F7A"/>
    <w:rsid w:val="00AD2F96"/>
    <w:rsid w:val="00AD3AD8"/>
    <w:rsid w:val="00AD4AFC"/>
    <w:rsid w:val="00AD5073"/>
    <w:rsid w:val="00AD5A65"/>
    <w:rsid w:val="00AD6D5E"/>
    <w:rsid w:val="00AD6DCD"/>
    <w:rsid w:val="00AD7B7E"/>
    <w:rsid w:val="00AE012D"/>
    <w:rsid w:val="00AE09D7"/>
    <w:rsid w:val="00AE0BE1"/>
    <w:rsid w:val="00AE231A"/>
    <w:rsid w:val="00AE3883"/>
    <w:rsid w:val="00AE4E16"/>
    <w:rsid w:val="00AE519F"/>
    <w:rsid w:val="00AE705E"/>
    <w:rsid w:val="00AE75B8"/>
    <w:rsid w:val="00AE7BE6"/>
    <w:rsid w:val="00AF0359"/>
    <w:rsid w:val="00AF0846"/>
    <w:rsid w:val="00AF08B4"/>
    <w:rsid w:val="00AF0EC2"/>
    <w:rsid w:val="00AF0FAB"/>
    <w:rsid w:val="00AF18B6"/>
    <w:rsid w:val="00AF1AEC"/>
    <w:rsid w:val="00AF1D22"/>
    <w:rsid w:val="00AF26FA"/>
    <w:rsid w:val="00AF36C2"/>
    <w:rsid w:val="00AF38C8"/>
    <w:rsid w:val="00AF39B8"/>
    <w:rsid w:val="00AF3F55"/>
    <w:rsid w:val="00AF4F3F"/>
    <w:rsid w:val="00AF79A1"/>
    <w:rsid w:val="00AF79F7"/>
    <w:rsid w:val="00B00C99"/>
    <w:rsid w:val="00B00FBC"/>
    <w:rsid w:val="00B01648"/>
    <w:rsid w:val="00B021B8"/>
    <w:rsid w:val="00B0294E"/>
    <w:rsid w:val="00B0487C"/>
    <w:rsid w:val="00B06533"/>
    <w:rsid w:val="00B06EF2"/>
    <w:rsid w:val="00B10AA2"/>
    <w:rsid w:val="00B134EA"/>
    <w:rsid w:val="00B1398D"/>
    <w:rsid w:val="00B13D52"/>
    <w:rsid w:val="00B17CB6"/>
    <w:rsid w:val="00B21444"/>
    <w:rsid w:val="00B222EE"/>
    <w:rsid w:val="00B245E8"/>
    <w:rsid w:val="00B24D32"/>
    <w:rsid w:val="00B24E42"/>
    <w:rsid w:val="00B269FA"/>
    <w:rsid w:val="00B27762"/>
    <w:rsid w:val="00B300AB"/>
    <w:rsid w:val="00B30444"/>
    <w:rsid w:val="00B31DCA"/>
    <w:rsid w:val="00B32E70"/>
    <w:rsid w:val="00B330C3"/>
    <w:rsid w:val="00B342D0"/>
    <w:rsid w:val="00B34982"/>
    <w:rsid w:val="00B350E6"/>
    <w:rsid w:val="00B36D14"/>
    <w:rsid w:val="00B37BCF"/>
    <w:rsid w:val="00B4344E"/>
    <w:rsid w:val="00B43CEB"/>
    <w:rsid w:val="00B4420A"/>
    <w:rsid w:val="00B45A5B"/>
    <w:rsid w:val="00B45AE4"/>
    <w:rsid w:val="00B45E1F"/>
    <w:rsid w:val="00B46416"/>
    <w:rsid w:val="00B46532"/>
    <w:rsid w:val="00B46B6D"/>
    <w:rsid w:val="00B52D6A"/>
    <w:rsid w:val="00B53945"/>
    <w:rsid w:val="00B545FB"/>
    <w:rsid w:val="00B55312"/>
    <w:rsid w:val="00B562C3"/>
    <w:rsid w:val="00B56BB3"/>
    <w:rsid w:val="00B56C03"/>
    <w:rsid w:val="00B6151D"/>
    <w:rsid w:val="00B61739"/>
    <w:rsid w:val="00B61A26"/>
    <w:rsid w:val="00B61AF0"/>
    <w:rsid w:val="00B6245C"/>
    <w:rsid w:val="00B62496"/>
    <w:rsid w:val="00B6305D"/>
    <w:rsid w:val="00B63850"/>
    <w:rsid w:val="00B64CAA"/>
    <w:rsid w:val="00B676F6"/>
    <w:rsid w:val="00B6794C"/>
    <w:rsid w:val="00B702DD"/>
    <w:rsid w:val="00B70C8F"/>
    <w:rsid w:val="00B72BA4"/>
    <w:rsid w:val="00B730ED"/>
    <w:rsid w:val="00B74FF1"/>
    <w:rsid w:val="00B75D19"/>
    <w:rsid w:val="00B806C3"/>
    <w:rsid w:val="00B808CF"/>
    <w:rsid w:val="00B8116B"/>
    <w:rsid w:val="00B81E83"/>
    <w:rsid w:val="00B82C53"/>
    <w:rsid w:val="00B8363C"/>
    <w:rsid w:val="00B84378"/>
    <w:rsid w:val="00B8581C"/>
    <w:rsid w:val="00B8598C"/>
    <w:rsid w:val="00B86937"/>
    <w:rsid w:val="00B87C2D"/>
    <w:rsid w:val="00B87F58"/>
    <w:rsid w:val="00B902F1"/>
    <w:rsid w:val="00B9071B"/>
    <w:rsid w:val="00B9192C"/>
    <w:rsid w:val="00B92359"/>
    <w:rsid w:val="00B929F8"/>
    <w:rsid w:val="00B938D9"/>
    <w:rsid w:val="00B96155"/>
    <w:rsid w:val="00B96E25"/>
    <w:rsid w:val="00B97825"/>
    <w:rsid w:val="00B97EC4"/>
    <w:rsid w:val="00BA072A"/>
    <w:rsid w:val="00BA10B2"/>
    <w:rsid w:val="00BA2655"/>
    <w:rsid w:val="00BA275F"/>
    <w:rsid w:val="00BA2B13"/>
    <w:rsid w:val="00BA3035"/>
    <w:rsid w:val="00BA4937"/>
    <w:rsid w:val="00BA5379"/>
    <w:rsid w:val="00BA62C3"/>
    <w:rsid w:val="00BA62F7"/>
    <w:rsid w:val="00BA6833"/>
    <w:rsid w:val="00BA7AB1"/>
    <w:rsid w:val="00BA7D02"/>
    <w:rsid w:val="00BB0DDA"/>
    <w:rsid w:val="00BB0E62"/>
    <w:rsid w:val="00BB148C"/>
    <w:rsid w:val="00BB16C5"/>
    <w:rsid w:val="00BB1CBB"/>
    <w:rsid w:val="00BB2D02"/>
    <w:rsid w:val="00BB31AA"/>
    <w:rsid w:val="00BB53BF"/>
    <w:rsid w:val="00BB626F"/>
    <w:rsid w:val="00BB69D6"/>
    <w:rsid w:val="00BB6A9D"/>
    <w:rsid w:val="00BB6E1D"/>
    <w:rsid w:val="00BC0635"/>
    <w:rsid w:val="00BC077B"/>
    <w:rsid w:val="00BC09FE"/>
    <w:rsid w:val="00BC0DB7"/>
    <w:rsid w:val="00BC153C"/>
    <w:rsid w:val="00BC1EAA"/>
    <w:rsid w:val="00BC202B"/>
    <w:rsid w:val="00BC30B7"/>
    <w:rsid w:val="00BC3535"/>
    <w:rsid w:val="00BC3B66"/>
    <w:rsid w:val="00BC44C5"/>
    <w:rsid w:val="00BC4F82"/>
    <w:rsid w:val="00BC52C2"/>
    <w:rsid w:val="00BC5776"/>
    <w:rsid w:val="00BC670B"/>
    <w:rsid w:val="00BD183F"/>
    <w:rsid w:val="00BD1A81"/>
    <w:rsid w:val="00BD1B07"/>
    <w:rsid w:val="00BD1C77"/>
    <w:rsid w:val="00BD3B4F"/>
    <w:rsid w:val="00BD4107"/>
    <w:rsid w:val="00BD4637"/>
    <w:rsid w:val="00BD598F"/>
    <w:rsid w:val="00BD5FE1"/>
    <w:rsid w:val="00BD6A6E"/>
    <w:rsid w:val="00BD6BE7"/>
    <w:rsid w:val="00BD7D32"/>
    <w:rsid w:val="00BE0D37"/>
    <w:rsid w:val="00BE1CA9"/>
    <w:rsid w:val="00BE20AD"/>
    <w:rsid w:val="00BE2153"/>
    <w:rsid w:val="00BE2668"/>
    <w:rsid w:val="00BE3561"/>
    <w:rsid w:val="00BE358F"/>
    <w:rsid w:val="00BE5587"/>
    <w:rsid w:val="00BE68EF"/>
    <w:rsid w:val="00BE7AEF"/>
    <w:rsid w:val="00BE7CE3"/>
    <w:rsid w:val="00BF0880"/>
    <w:rsid w:val="00BF1F88"/>
    <w:rsid w:val="00BF3315"/>
    <w:rsid w:val="00BF3780"/>
    <w:rsid w:val="00BF4FD8"/>
    <w:rsid w:val="00BF52F0"/>
    <w:rsid w:val="00BF53BD"/>
    <w:rsid w:val="00BF5E67"/>
    <w:rsid w:val="00BF7D96"/>
    <w:rsid w:val="00C00C5D"/>
    <w:rsid w:val="00C01441"/>
    <w:rsid w:val="00C01E10"/>
    <w:rsid w:val="00C031B0"/>
    <w:rsid w:val="00C05029"/>
    <w:rsid w:val="00C0613C"/>
    <w:rsid w:val="00C06347"/>
    <w:rsid w:val="00C104EF"/>
    <w:rsid w:val="00C10E13"/>
    <w:rsid w:val="00C119A4"/>
    <w:rsid w:val="00C137F1"/>
    <w:rsid w:val="00C15D58"/>
    <w:rsid w:val="00C173BC"/>
    <w:rsid w:val="00C203F4"/>
    <w:rsid w:val="00C21117"/>
    <w:rsid w:val="00C21434"/>
    <w:rsid w:val="00C2237C"/>
    <w:rsid w:val="00C2260D"/>
    <w:rsid w:val="00C2303B"/>
    <w:rsid w:val="00C26F4F"/>
    <w:rsid w:val="00C26FAE"/>
    <w:rsid w:val="00C323AC"/>
    <w:rsid w:val="00C344DF"/>
    <w:rsid w:val="00C35731"/>
    <w:rsid w:val="00C36024"/>
    <w:rsid w:val="00C3647C"/>
    <w:rsid w:val="00C370FE"/>
    <w:rsid w:val="00C37368"/>
    <w:rsid w:val="00C37BEA"/>
    <w:rsid w:val="00C37E85"/>
    <w:rsid w:val="00C4055F"/>
    <w:rsid w:val="00C40B9E"/>
    <w:rsid w:val="00C42BA1"/>
    <w:rsid w:val="00C44E58"/>
    <w:rsid w:val="00C474F9"/>
    <w:rsid w:val="00C47F90"/>
    <w:rsid w:val="00C5002F"/>
    <w:rsid w:val="00C51571"/>
    <w:rsid w:val="00C5274C"/>
    <w:rsid w:val="00C52FC7"/>
    <w:rsid w:val="00C5347E"/>
    <w:rsid w:val="00C5362A"/>
    <w:rsid w:val="00C54862"/>
    <w:rsid w:val="00C5522F"/>
    <w:rsid w:val="00C556C4"/>
    <w:rsid w:val="00C55BE1"/>
    <w:rsid w:val="00C601FF"/>
    <w:rsid w:val="00C6184B"/>
    <w:rsid w:val="00C6243A"/>
    <w:rsid w:val="00C62A69"/>
    <w:rsid w:val="00C630FB"/>
    <w:rsid w:val="00C6313D"/>
    <w:rsid w:val="00C63377"/>
    <w:rsid w:val="00C63AFB"/>
    <w:rsid w:val="00C64039"/>
    <w:rsid w:val="00C70803"/>
    <w:rsid w:val="00C71013"/>
    <w:rsid w:val="00C7137D"/>
    <w:rsid w:val="00C719C2"/>
    <w:rsid w:val="00C72972"/>
    <w:rsid w:val="00C734A6"/>
    <w:rsid w:val="00C7495D"/>
    <w:rsid w:val="00C77356"/>
    <w:rsid w:val="00C802E1"/>
    <w:rsid w:val="00C80EA0"/>
    <w:rsid w:val="00C832B3"/>
    <w:rsid w:val="00C856F5"/>
    <w:rsid w:val="00C857F5"/>
    <w:rsid w:val="00C85AC7"/>
    <w:rsid w:val="00C86414"/>
    <w:rsid w:val="00C90D96"/>
    <w:rsid w:val="00C90DBD"/>
    <w:rsid w:val="00C912DD"/>
    <w:rsid w:val="00C924BA"/>
    <w:rsid w:val="00C92A31"/>
    <w:rsid w:val="00C93414"/>
    <w:rsid w:val="00C93D0C"/>
    <w:rsid w:val="00C95050"/>
    <w:rsid w:val="00C95358"/>
    <w:rsid w:val="00C95D11"/>
    <w:rsid w:val="00C95D20"/>
    <w:rsid w:val="00C97097"/>
    <w:rsid w:val="00CA0638"/>
    <w:rsid w:val="00CA15BB"/>
    <w:rsid w:val="00CA1C89"/>
    <w:rsid w:val="00CA2E00"/>
    <w:rsid w:val="00CA318A"/>
    <w:rsid w:val="00CA514F"/>
    <w:rsid w:val="00CA601A"/>
    <w:rsid w:val="00CA62BE"/>
    <w:rsid w:val="00CA6C92"/>
    <w:rsid w:val="00CB0B40"/>
    <w:rsid w:val="00CB0D17"/>
    <w:rsid w:val="00CB2400"/>
    <w:rsid w:val="00CB271B"/>
    <w:rsid w:val="00CB293D"/>
    <w:rsid w:val="00CB381B"/>
    <w:rsid w:val="00CB38A4"/>
    <w:rsid w:val="00CB49E2"/>
    <w:rsid w:val="00CB5118"/>
    <w:rsid w:val="00CB5C2A"/>
    <w:rsid w:val="00CB6027"/>
    <w:rsid w:val="00CB62D9"/>
    <w:rsid w:val="00CC2157"/>
    <w:rsid w:val="00CC29B3"/>
    <w:rsid w:val="00CC329A"/>
    <w:rsid w:val="00CC3C72"/>
    <w:rsid w:val="00CC4619"/>
    <w:rsid w:val="00CC49A2"/>
    <w:rsid w:val="00CC5FB2"/>
    <w:rsid w:val="00CC6F56"/>
    <w:rsid w:val="00CC7A26"/>
    <w:rsid w:val="00CD02F9"/>
    <w:rsid w:val="00CD1D28"/>
    <w:rsid w:val="00CD230D"/>
    <w:rsid w:val="00CD256E"/>
    <w:rsid w:val="00CD28A3"/>
    <w:rsid w:val="00CD2B32"/>
    <w:rsid w:val="00CD2BD8"/>
    <w:rsid w:val="00CD5972"/>
    <w:rsid w:val="00CD63DE"/>
    <w:rsid w:val="00CD70DA"/>
    <w:rsid w:val="00CD7E4C"/>
    <w:rsid w:val="00CE1099"/>
    <w:rsid w:val="00CE1F5B"/>
    <w:rsid w:val="00CE20AC"/>
    <w:rsid w:val="00CE2C2E"/>
    <w:rsid w:val="00CE461C"/>
    <w:rsid w:val="00CE48B6"/>
    <w:rsid w:val="00CE4ED8"/>
    <w:rsid w:val="00CE4FD8"/>
    <w:rsid w:val="00CE56E5"/>
    <w:rsid w:val="00CF148D"/>
    <w:rsid w:val="00CF2620"/>
    <w:rsid w:val="00CF3494"/>
    <w:rsid w:val="00CF396E"/>
    <w:rsid w:val="00CF3D67"/>
    <w:rsid w:val="00CF401D"/>
    <w:rsid w:val="00CF5722"/>
    <w:rsid w:val="00CF5CF8"/>
    <w:rsid w:val="00CF609B"/>
    <w:rsid w:val="00D01C6D"/>
    <w:rsid w:val="00D01D98"/>
    <w:rsid w:val="00D026BE"/>
    <w:rsid w:val="00D03D76"/>
    <w:rsid w:val="00D0594D"/>
    <w:rsid w:val="00D07D4A"/>
    <w:rsid w:val="00D1021B"/>
    <w:rsid w:val="00D11B3C"/>
    <w:rsid w:val="00D12CA7"/>
    <w:rsid w:val="00D12D86"/>
    <w:rsid w:val="00D14EC4"/>
    <w:rsid w:val="00D14F52"/>
    <w:rsid w:val="00D14FDA"/>
    <w:rsid w:val="00D15CCB"/>
    <w:rsid w:val="00D1687E"/>
    <w:rsid w:val="00D16948"/>
    <w:rsid w:val="00D17F30"/>
    <w:rsid w:val="00D17F5C"/>
    <w:rsid w:val="00D20DE6"/>
    <w:rsid w:val="00D217C4"/>
    <w:rsid w:val="00D223AE"/>
    <w:rsid w:val="00D22DF6"/>
    <w:rsid w:val="00D23FFB"/>
    <w:rsid w:val="00D245C0"/>
    <w:rsid w:val="00D2468F"/>
    <w:rsid w:val="00D2550D"/>
    <w:rsid w:val="00D25A32"/>
    <w:rsid w:val="00D25BFD"/>
    <w:rsid w:val="00D30825"/>
    <w:rsid w:val="00D32841"/>
    <w:rsid w:val="00D33BCD"/>
    <w:rsid w:val="00D36118"/>
    <w:rsid w:val="00D364B7"/>
    <w:rsid w:val="00D365FF"/>
    <w:rsid w:val="00D36B30"/>
    <w:rsid w:val="00D36BB6"/>
    <w:rsid w:val="00D40292"/>
    <w:rsid w:val="00D40CBB"/>
    <w:rsid w:val="00D419E1"/>
    <w:rsid w:val="00D42760"/>
    <w:rsid w:val="00D43F3C"/>
    <w:rsid w:val="00D442B9"/>
    <w:rsid w:val="00D446F1"/>
    <w:rsid w:val="00D44C96"/>
    <w:rsid w:val="00D45B1F"/>
    <w:rsid w:val="00D46200"/>
    <w:rsid w:val="00D46F28"/>
    <w:rsid w:val="00D5061D"/>
    <w:rsid w:val="00D511EB"/>
    <w:rsid w:val="00D520A6"/>
    <w:rsid w:val="00D522A4"/>
    <w:rsid w:val="00D522C1"/>
    <w:rsid w:val="00D52D0B"/>
    <w:rsid w:val="00D54ADB"/>
    <w:rsid w:val="00D550C6"/>
    <w:rsid w:val="00D55926"/>
    <w:rsid w:val="00D5593D"/>
    <w:rsid w:val="00D60502"/>
    <w:rsid w:val="00D60DBF"/>
    <w:rsid w:val="00D61116"/>
    <w:rsid w:val="00D61346"/>
    <w:rsid w:val="00D619AD"/>
    <w:rsid w:val="00D662AF"/>
    <w:rsid w:val="00D664D2"/>
    <w:rsid w:val="00D6677D"/>
    <w:rsid w:val="00D6728B"/>
    <w:rsid w:val="00D70238"/>
    <w:rsid w:val="00D7101B"/>
    <w:rsid w:val="00D72223"/>
    <w:rsid w:val="00D72614"/>
    <w:rsid w:val="00D732F9"/>
    <w:rsid w:val="00D73329"/>
    <w:rsid w:val="00D7355B"/>
    <w:rsid w:val="00D73A15"/>
    <w:rsid w:val="00D74940"/>
    <w:rsid w:val="00D81017"/>
    <w:rsid w:val="00D82381"/>
    <w:rsid w:val="00D834A8"/>
    <w:rsid w:val="00D83CBD"/>
    <w:rsid w:val="00D84C07"/>
    <w:rsid w:val="00D85192"/>
    <w:rsid w:val="00D85879"/>
    <w:rsid w:val="00D872CF"/>
    <w:rsid w:val="00D90ACC"/>
    <w:rsid w:val="00D91C77"/>
    <w:rsid w:val="00D928D6"/>
    <w:rsid w:val="00D9321C"/>
    <w:rsid w:val="00D94262"/>
    <w:rsid w:val="00D944C4"/>
    <w:rsid w:val="00D976EF"/>
    <w:rsid w:val="00DA039A"/>
    <w:rsid w:val="00DA168B"/>
    <w:rsid w:val="00DA293B"/>
    <w:rsid w:val="00DA2C6B"/>
    <w:rsid w:val="00DA2E73"/>
    <w:rsid w:val="00DA36D5"/>
    <w:rsid w:val="00DA36E8"/>
    <w:rsid w:val="00DA406D"/>
    <w:rsid w:val="00DA4593"/>
    <w:rsid w:val="00DA4B66"/>
    <w:rsid w:val="00DA52D5"/>
    <w:rsid w:val="00DA53EB"/>
    <w:rsid w:val="00DA6110"/>
    <w:rsid w:val="00DA7AF5"/>
    <w:rsid w:val="00DA7AFB"/>
    <w:rsid w:val="00DB25CF"/>
    <w:rsid w:val="00DB43AA"/>
    <w:rsid w:val="00DB4FE4"/>
    <w:rsid w:val="00DB53D9"/>
    <w:rsid w:val="00DC000D"/>
    <w:rsid w:val="00DC0E3F"/>
    <w:rsid w:val="00DC1989"/>
    <w:rsid w:val="00DC207D"/>
    <w:rsid w:val="00DC23C7"/>
    <w:rsid w:val="00DC614C"/>
    <w:rsid w:val="00DC72B2"/>
    <w:rsid w:val="00DD1B83"/>
    <w:rsid w:val="00DD32D5"/>
    <w:rsid w:val="00DD366D"/>
    <w:rsid w:val="00DD3D41"/>
    <w:rsid w:val="00DD43B3"/>
    <w:rsid w:val="00DD4A11"/>
    <w:rsid w:val="00DD5950"/>
    <w:rsid w:val="00DD69F6"/>
    <w:rsid w:val="00DD6AC2"/>
    <w:rsid w:val="00DD6B5B"/>
    <w:rsid w:val="00DD6E05"/>
    <w:rsid w:val="00DE17DF"/>
    <w:rsid w:val="00DE1A3D"/>
    <w:rsid w:val="00DE3D21"/>
    <w:rsid w:val="00DE455A"/>
    <w:rsid w:val="00DE551D"/>
    <w:rsid w:val="00DE56F1"/>
    <w:rsid w:val="00DE5836"/>
    <w:rsid w:val="00DE5C3E"/>
    <w:rsid w:val="00DE5FED"/>
    <w:rsid w:val="00DE6061"/>
    <w:rsid w:val="00DE6127"/>
    <w:rsid w:val="00DF0929"/>
    <w:rsid w:val="00DF1376"/>
    <w:rsid w:val="00DF1424"/>
    <w:rsid w:val="00DF147C"/>
    <w:rsid w:val="00DF1E1F"/>
    <w:rsid w:val="00DF24E8"/>
    <w:rsid w:val="00DF40FA"/>
    <w:rsid w:val="00DF446E"/>
    <w:rsid w:val="00DF4927"/>
    <w:rsid w:val="00DF6C49"/>
    <w:rsid w:val="00DF76D4"/>
    <w:rsid w:val="00DF7D4F"/>
    <w:rsid w:val="00E02242"/>
    <w:rsid w:val="00E02710"/>
    <w:rsid w:val="00E03DEC"/>
    <w:rsid w:val="00E0457A"/>
    <w:rsid w:val="00E0652F"/>
    <w:rsid w:val="00E10589"/>
    <w:rsid w:val="00E1061C"/>
    <w:rsid w:val="00E11654"/>
    <w:rsid w:val="00E12341"/>
    <w:rsid w:val="00E12C95"/>
    <w:rsid w:val="00E13D39"/>
    <w:rsid w:val="00E14DFF"/>
    <w:rsid w:val="00E14EA4"/>
    <w:rsid w:val="00E15C44"/>
    <w:rsid w:val="00E15CA1"/>
    <w:rsid w:val="00E15F9A"/>
    <w:rsid w:val="00E2245D"/>
    <w:rsid w:val="00E22547"/>
    <w:rsid w:val="00E23055"/>
    <w:rsid w:val="00E2489F"/>
    <w:rsid w:val="00E256D0"/>
    <w:rsid w:val="00E27F57"/>
    <w:rsid w:val="00E30AF1"/>
    <w:rsid w:val="00E30B0A"/>
    <w:rsid w:val="00E31BFE"/>
    <w:rsid w:val="00E31ED4"/>
    <w:rsid w:val="00E338CB"/>
    <w:rsid w:val="00E33F08"/>
    <w:rsid w:val="00E34CE5"/>
    <w:rsid w:val="00E35899"/>
    <w:rsid w:val="00E35B8C"/>
    <w:rsid w:val="00E3759E"/>
    <w:rsid w:val="00E40C88"/>
    <w:rsid w:val="00E42804"/>
    <w:rsid w:val="00E42E54"/>
    <w:rsid w:val="00E44809"/>
    <w:rsid w:val="00E449A6"/>
    <w:rsid w:val="00E452E7"/>
    <w:rsid w:val="00E45FC1"/>
    <w:rsid w:val="00E466A6"/>
    <w:rsid w:val="00E51420"/>
    <w:rsid w:val="00E51499"/>
    <w:rsid w:val="00E541BB"/>
    <w:rsid w:val="00E54A84"/>
    <w:rsid w:val="00E5543A"/>
    <w:rsid w:val="00E62794"/>
    <w:rsid w:val="00E64468"/>
    <w:rsid w:val="00E64860"/>
    <w:rsid w:val="00E64F59"/>
    <w:rsid w:val="00E674F1"/>
    <w:rsid w:val="00E67954"/>
    <w:rsid w:val="00E70B63"/>
    <w:rsid w:val="00E721D2"/>
    <w:rsid w:val="00E740FB"/>
    <w:rsid w:val="00E74749"/>
    <w:rsid w:val="00E75E74"/>
    <w:rsid w:val="00E76CF4"/>
    <w:rsid w:val="00E80448"/>
    <w:rsid w:val="00E80C98"/>
    <w:rsid w:val="00E82916"/>
    <w:rsid w:val="00E833EB"/>
    <w:rsid w:val="00E83B60"/>
    <w:rsid w:val="00E84055"/>
    <w:rsid w:val="00E8517B"/>
    <w:rsid w:val="00E87257"/>
    <w:rsid w:val="00E874D1"/>
    <w:rsid w:val="00E87750"/>
    <w:rsid w:val="00E917A1"/>
    <w:rsid w:val="00E923D5"/>
    <w:rsid w:val="00E96D7E"/>
    <w:rsid w:val="00EA0DEE"/>
    <w:rsid w:val="00EA0EAE"/>
    <w:rsid w:val="00EA0FB9"/>
    <w:rsid w:val="00EA15FF"/>
    <w:rsid w:val="00EA3484"/>
    <w:rsid w:val="00EA367C"/>
    <w:rsid w:val="00EA58F2"/>
    <w:rsid w:val="00EA5B98"/>
    <w:rsid w:val="00EA6664"/>
    <w:rsid w:val="00EA6B42"/>
    <w:rsid w:val="00EA72C3"/>
    <w:rsid w:val="00EA7D07"/>
    <w:rsid w:val="00EB04AB"/>
    <w:rsid w:val="00EB16A9"/>
    <w:rsid w:val="00EB264E"/>
    <w:rsid w:val="00EB28E0"/>
    <w:rsid w:val="00EB3DB6"/>
    <w:rsid w:val="00EB4312"/>
    <w:rsid w:val="00EB47B4"/>
    <w:rsid w:val="00EB504E"/>
    <w:rsid w:val="00EB5290"/>
    <w:rsid w:val="00EB6496"/>
    <w:rsid w:val="00EB70AF"/>
    <w:rsid w:val="00EB7D4E"/>
    <w:rsid w:val="00EC1774"/>
    <w:rsid w:val="00EC1FD7"/>
    <w:rsid w:val="00EC265F"/>
    <w:rsid w:val="00EC3FC5"/>
    <w:rsid w:val="00EC430A"/>
    <w:rsid w:val="00EC4ED9"/>
    <w:rsid w:val="00EC56AB"/>
    <w:rsid w:val="00EC6E5F"/>
    <w:rsid w:val="00ED0BBE"/>
    <w:rsid w:val="00ED1957"/>
    <w:rsid w:val="00ED2247"/>
    <w:rsid w:val="00ED2EDE"/>
    <w:rsid w:val="00ED33B0"/>
    <w:rsid w:val="00ED3945"/>
    <w:rsid w:val="00ED503F"/>
    <w:rsid w:val="00ED7357"/>
    <w:rsid w:val="00ED74A5"/>
    <w:rsid w:val="00EE087D"/>
    <w:rsid w:val="00EE0DC0"/>
    <w:rsid w:val="00EE1B2A"/>
    <w:rsid w:val="00EE1D3B"/>
    <w:rsid w:val="00EE206C"/>
    <w:rsid w:val="00EE230F"/>
    <w:rsid w:val="00EE36AB"/>
    <w:rsid w:val="00EE3F6C"/>
    <w:rsid w:val="00EE4021"/>
    <w:rsid w:val="00EE42A5"/>
    <w:rsid w:val="00EE49DC"/>
    <w:rsid w:val="00EE4E79"/>
    <w:rsid w:val="00EE52C6"/>
    <w:rsid w:val="00EE53BB"/>
    <w:rsid w:val="00EE54C3"/>
    <w:rsid w:val="00EE700E"/>
    <w:rsid w:val="00EF0DD6"/>
    <w:rsid w:val="00EF1AF8"/>
    <w:rsid w:val="00EF3BF8"/>
    <w:rsid w:val="00EF40AB"/>
    <w:rsid w:val="00EF48C8"/>
    <w:rsid w:val="00EF5CE2"/>
    <w:rsid w:val="00EF5E41"/>
    <w:rsid w:val="00EF687D"/>
    <w:rsid w:val="00F011E2"/>
    <w:rsid w:val="00F0340D"/>
    <w:rsid w:val="00F035AB"/>
    <w:rsid w:val="00F036F2"/>
    <w:rsid w:val="00F03E63"/>
    <w:rsid w:val="00F043F3"/>
    <w:rsid w:val="00F0456D"/>
    <w:rsid w:val="00F05587"/>
    <w:rsid w:val="00F05CCA"/>
    <w:rsid w:val="00F05FF6"/>
    <w:rsid w:val="00F060B5"/>
    <w:rsid w:val="00F063CE"/>
    <w:rsid w:val="00F068A0"/>
    <w:rsid w:val="00F06D50"/>
    <w:rsid w:val="00F0739D"/>
    <w:rsid w:val="00F07546"/>
    <w:rsid w:val="00F078A4"/>
    <w:rsid w:val="00F10C18"/>
    <w:rsid w:val="00F10C44"/>
    <w:rsid w:val="00F10DB4"/>
    <w:rsid w:val="00F1335C"/>
    <w:rsid w:val="00F13C03"/>
    <w:rsid w:val="00F14407"/>
    <w:rsid w:val="00F14E13"/>
    <w:rsid w:val="00F15D77"/>
    <w:rsid w:val="00F1658C"/>
    <w:rsid w:val="00F1669A"/>
    <w:rsid w:val="00F1694A"/>
    <w:rsid w:val="00F177FE"/>
    <w:rsid w:val="00F17E43"/>
    <w:rsid w:val="00F21290"/>
    <w:rsid w:val="00F21F97"/>
    <w:rsid w:val="00F23297"/>
    <w:rsid w:val="00F24CB8"/>
    <w:rsid w:val="00F253BB"/>
    <w:rsid w:val="00F25B27"/>
    <w:rsid w:val="00F26C79"/>
    <w:rsid w:val="00F26D89"/>
    <w:rsid w:val="00F27FA0"/>
    <w:rsid w:val="00F331A9"/>
    <w:rsid w:val="00F34046"/>
    <w:rsid w:val="00F35ABB"/>
    <w:rsid w:val="00F409BA"/>
    <w:rsid w:val="00F40D1B"/>
    <w:rsid w:val="00F44110"/>
    <w:rsid w:val="00F44D1D"/>
    <w:rsid w:val="00F450C0"/>
    <w:rsid w:val="00F4572E"/>
    <w:rsid w:val="00F46684"/>
    <w:rsid w:val="00F46E02"/>
    <w:rsid w:val="00F4733B"/>
    <w:rsid w:val="00F47BB7"/>
    <w:rsid w:val="00F47DED"/>
    <w:rsid w:val="00F50E28"/>
    <w:rsid w:val="00F5130A"/>
    <w:rsid w:val="00F52339"/>
    <w:rsid w:val="00F53172"/>
    <w:rsid w:val="00F54A45"/>
    <w:rsid w:val="00F56825"/>
    <w:rsid w:val="00F56850"/>
    <w:rsid w:val="00F62650"/>
    <w:rsid w:val="00F626A9"/>
    <w:rsid w:val="00F635AD"/>
    <w:rsid w:val="00F65095"/>
    <w:rsid w:val="00F652D8"/>
    <w:rsid w:val="00F66706"/>
    <w:rsid w:val="00F66D54"/>
    <w:rsid w:val="00F7037F"/>
    <w:rsid w:val="00F7092F"/>
    <w:rsid w:val="00F7094F"/>
    <w:rsid w:val="00F70AEA"/>
    <w:rsid w:val="00F7119C"/>
    <w:rsid w:val="00F7133D"/>
    <w:rsid w:val="00F73D92"/>
    <w:rsid w:val="00F74574"/>
    <w:rsid w:val="00F76B4B"/>
    <w:rsid w:val="00F82803"/>
    <w:rsid w:val="00F82F33"/>
    <w:rsid w:val="00F82F4C"/>
    <w:rsid w:val="00F8314D"/>
    <w:rsid w:val="00F83617"/>
    <w:rsid w:val="00F84F64"/>
    <w:rsid w:val="00F8502C"/>
    <w:rsid w:val="00F855EE"/>
    <w:rsid w:val="00F85AB5"/>
    <w:rsid w:val="00F905CA"/>
    <w:rsid w:val="00F924B7"/>
    <w:rsid w:val="00F96FF6"/>
    <w:rsid w:val="00F97A4D"/>
    <w:rsid w:val="00FA02C9"/>
    <w:rsid w:val="00FA049A"/>
    <w:rsid w:val="00FA1E20"/>
    <w:rsid w:val="00FA2B06"/>
    <w:rsid w:val="00FA33BE"/>
    <w:rsid w:val="00FA4FC7"/>
    <w:rsid w:val="00FA613E"/>
    <w:rsid w:val="00FA66E8"/>
    <w:rsid w:val="00FA7F7D"/>
    <w:rsid w:val="00FB1F40"/>
    <w:rsid w:val="00FB1FD0"/>
    <w:rsid w:val="00FB5C78"/>
    <w:rsid w:val="00FB6F96"/>
    <w:rsid w:val="00FB7077"/>
    <w:rsid w:val="00FC132D"/>
    <w:rsid w:val="00FC1ED2"/>
    <w:rsid w:val="00FC2353"/>
    <w:rsid w:val="00FC2A3F"/>
    <w:rsid w:val="00FC3231"/>
    <w:rsid w:val="00FC35CE"/>
    <w:rsid w:val="00FC35FF"/>
    <w:rsid w:val="00FC3C32"/>
    <w:rsid w:val="00FC5FD2"/>
    <w:rsid w:val="00FC6043"/>
    <w:rsid w:val="00FC6094"/>
    <w:rsid w:val="00FC63FC"/>
    <w:rsid w:val="00FC6E0C"/>
    <w:rsid w:val="00FC7E32"/>
    <w:rsid w:val="00FC7F97"/>
    <w:rsid w:val="00FD07A3"/>
    <w:rsid w:val="00FD0EBA"/>
    <w:rsid w:val="00FD14B3"/>
    <w:rsid w:val="00FD205A"/>
    <w:rsid w:val="00FD2682"/>
    <w:rsid w:val="00FD33E7"/>
    <w:rsid w:val="00FD5705"/>
    <w:rsid w:val="00FD6C2B"/>
    <w:rsid w:val="00FD6F97"/>
    <w:rsid w:val="00FE1A93"/>
    <w:rsid w:val="00FE1D98"/>
    <w:rsid w:val="00FE2D36"/>
    <w:rsid w:val="00FE3A6E"/>
    <w:rsid w:val="00FE3B65"/>
    <w:rsid w:val="00FE50E5"/>
    <w:rsid w:val="00FE55EE"/>
    <w:rsid w:val="00FE6751"/>
    <w:rsid w:val="00FE7ED4"/>
    <w:rsid w:val="00FE7F2B"/>
    <w:rsid w:val="00FF01BA"/>
    <w:rsid w:val="00FF14B2"/>
    <w:rsid w:val="00FF2064"/>
    <w:rsid w:val="00FF4153"/>
    <w:rsid w:val="00FF4985"/>
    <w:rsid w:val="00FF53F8"/>
    <w:rsid w:val="00FF5FCF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BDC924"/>
  <w15:docId w15:val="{DBA4602F-18EB-4874-A439-CC04451A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315"/>
    <w:rPr>
      <w:rFonts w:ascii="Arial" w:hAnsi="Arial"/>
    </w:rPr>
  </w:style>
  <w:style w:type="paragraph" w:styleId="Titre1">
    <w:name w:val="heading 1"/>
    <w:basedOn w:val="Normal"/>
    <w:next w:val="Normal"/>
    <w:qFormat/>
    <w:rsid w:val="000663EF"/>
    <w:pPr>
      <w:keepNext/>
      <w:numPr>
        <w:numId w:val="11"/>
      </w:numPr>
      <w:spacing w:before="240" w:after="240"/>
      <w:outlineLvl w:val="0"/>
    </w:pPr>
    <w:rPr>
      <w:b/>
      <w:color w:val="E36C0A"/>
      <w:sz w:val="24"/>
    </w:rPr>
  </w:style>
  <w:style w:type="paragraph" w:styleId="Titre2">
    <w:name w:val="heading 2"/>
    <w:basedOn w:val="Normal"/>
    <w:next w:val="Normal2"/>
    <w:qFormat/>
    <w:rsid w:val="00A46549"/>
    <w:pPr>
      <w:keepNext/>
      <w:numPr>
        <w:ilvl w:val="1"/>
        <w:numId w:val="11"/>
      </w:numPr>
      <w:shd w:val="pct5" w:color="auto" w:fill="auto"/>
      <w:overflowPunct w:val="0"/>
      <w:autoSpaceDE w:val="0"/>
      <w:autoSpaceDN w:val="0"/>
      <w:adjustRightInd w:val="0"/>
      <w:spacing w:before="360" w:after="300"/>
      <w:textAlignment w:val="baseline"/>
      <w:outlineLvl w:val="1"/>
    </w:pPr>
    <w:rPr>
      <w:color w:val="000080"/>
      <w:sz w:val="22"/>
      <w:u w:val="single"/>
    </w:rPr>
  </w:style>
  <w:style w:type="paragraph" w:styleId="Titre3">
    <w:name w:val="heading 3"/>
    <w:aliases w:val="Titre 3 Car,H3 Car"/>
    <w:basedOn w:val="Normal"/>
    <w:next w:val="Normal3"/>
    <w:link w:val="Titre3Car1"/>
    <w:qFormat/>
    <w:pPr>
      <w:numPr>
        <w:ilvl w:val="2"/>
        <w:numId w:val="11"/>
      </w:numPr>
      <w:spacing w:before="120" w:line="360" w:lineRule="auto"/>
      <w:ind w:left="852"/>
      <w:outlineLvl w:val="2"/>
    </w:pPr>
    <w:rPr>
      <w:i/>
      <w:color w:val="333399"/>
      <w:sz w:val="22"/>
    </w:rPr>
  </w:style>
  <w:style w:type="paragraph" w:styleId="Titre4">
    <w:name w:val="heading 4"/>
    <w:basedOn w:val="Normal"/>
    <w:next w:val="Normal4"/>
    <w:qFormat/>
    <w:rsid w:val="0015240C"/>
    <w:pPr>
      <w:numPr>
        <w:ilvl w:val="3"/>
        <w:numId w:val="11"/>
      </w:numPr>
      <w:spacing w:before="120" w:line="360" w:lineRule="auto"/>
      <w:ind w:left="1134"/>
      <w:outlineLvl w:val="3"/>
    </w:pPr>
    <w:rPr>
      <w:i/>
      <w:color w:val="333399"/>
      <w:sz w:val="22"/>
    </w:rPr>
  </w:style>
  <w:style w:type="paragraph" w:styleId="Titre5">
    <w:name w:val="heading 5"/>
    <w:basedOn w:val="Normal"/>
    <w:next w:val="Normal"/>
    <w:qFormat/>
    <w:rsid w:val="00DE455A"/>
    <w:pPr>
      <w:keepNext/>
      <w:numPr>
        <w:ilvl w:val="4"/>
        <w:numId w:val="11"/>
      </w:numPr>
      <w:tabs>
        <w:tab w:val="left" w:pos="2461"/>
      </w:tabs>
      <w:spacing w:before="120" w:after="100" w:afterAutospacing="1"/>
      <w:outlineLvl w:val="4"/>
    </w:pPr>
    <w:rPr>
      <w:i/>
      <w:color w:val="333399"/>
      <w:sz w:val="22"/>
      <w:szCs w:val="2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1"/>
      </w:numPr>
      <w:tabs>
        <w:tab w:val="left" w:pos="4536"/>
      </w:tabs>
      <w:outlineLvl w:val="5"/>
    </w:pPr>
    <w:rPr>
      <w:sz w:val="96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1"/>
      </w:numPr>
      <w:jc w:val="center"/>
      <w:outlineLvl w:val="6"/>
    </w:pPr>
    <w:rPr>
      <w:sz w:val="96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11"/>
      </w:numPr>
      <w:tabs>
        <w:tab w:val="left" w:pos="4536"/>
      </w:tabs>
      <w:jc w:val="center"/>
      <w:outlineLvl w:val="7"/>
    </w:pPr>
    <w:rPr>
      <w:color w:val="000080"/>
      <w:sz w:val="48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1"/>
      </w:num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2"/>
    <w:basedOn w:val="Normal"/>
    <w:link w:val="Normal2Car"/>
    <w:pPr>
      <w:ind w:left="360"/>
    </w:pPr>
  </w:style>
  <w:style w:type="paragraph" w:customStyle="1" w:styleId="Normal3">
    <w:name w:val="Normal3"/>
    <w:basedOn w:val="Normal"/>
    <w:link w:val="Normal3Car"/>
    <w:pPr>
      <w:ind w:left="708"/>
    </w:pPr>
  </w:style>
  <w:style w:type="paragraph" w:customStyle="1" w:styleId="Normal4">
    <w:name w:val="Normal4"/>
    <w:basedOn w:val="Normal3"/>
    <w:pPr>
      <w:ind w:left="108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tabs>
        <w:tab w:val="left" w:pos="2835"/>
      </w:tabs>
      <w:ind w:left="851"/>
    </w:pPr>
    <w:rPr>
      <w:sz w:val="24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">
    <w:name w:val="Body Text"/>
    <w:basedOn w:val="Normal"/>
    <w:rPr>
      <w:rFonts w:ascii="Zurich LtCn BT" w:hAnsi="Zurich LtCn BT"/>
      <w:noProof/>
      <w:color w:val="000080"/>
      <w:sz w:val="16"/>
    </w:rPr>
  </w:style>
  <w:style w:type="character" w:styleId="Numrodepage">
    <w:name w:val="page number"/>
    <w:basedOn w:val="Policepardfaut"/>
  </w:style>
  <w:style w:type="paragraph" w:customStyle="1" w:styleId="Annexe">
    <w:name w:val="Annexe"/>
    <w:basedOn w:val="Normal"/>
    <w:next w:val="Normal"/>
    <w:pPr>
      <w:numPr>
        <w:numId w:val="1"/>
      </w:numPr>
      <w:tabs>
        <w:tab w:val="clear" w:pos="1437"/>
      </w:tabs>
      <w:spacing w:after="100" w:afterAutospacing="1"/>
      <w:ind w:left="357" w:firstLine="0"/>
      <w:jc w:val="center"/>
    </w:pPr>
    <w:rPr>
      <w:rFonts w:cs="Arial"/>
      <w:b/>
      <w:sz w:val="96"/>
    </w:rPr>
  </w:style>
  <w:style w:type="paragraph" w:customStyle="1" w:styleId="Chapitre">
    <w:name w:val="Chapitre"/>
    <w:basedOn w:val="Normal"/>
    <w:next w:val="Normal"/>
    <w:pPr>
      <w:spacing w:after="100" w:afterAutospacing="1"/>
      <w:jc w:val="center"/>
    </w:pPr>
    <w:rPr>
      <w:b/>
      <w:sz w:val="40"/>
    </w:rPr>
  </w:style>
  <w:style w:type="paragraph" w:customStyle="1" w:styleId="Puce1">
    <w:name w:val="Puce1"/>
    <w:basedOn w:val="Normal"/>
    <w:next w:val="Normal"/>
    <w:pPr>
      <w:numPr>
        <w:numId w:val="2"/>
      </w:numPr>
    </w:pPr>
  </w:style>
  <w:style w:type="paragraph" w:customStyle="1" w:styleId="Puce2">
    <w:name w:val="Puce2"/>
    <w:basedOn w:val="Normal"/>
    <w:next w:val="Normal2"/>
    <w:pPr>
      <w:numPr>
        <w:numId w:val="3"/>
      </w:numPr>
    </w:pPr>
  </w:style>
  <w:style w:type="paragraph" w:customStyle="1" w:styleId="Puce3">
    <w:name w:val="Puce3"/>
    <w:basedOn w:val="Normal"/>
    <w:next w:val="Normal3"/>
    <w:link w:val="Puce3Car"/>
    <w:pPr>
      <w:numPr>
        <w:numId w:val="4"/>
      </w:numPr>
    </w:pPr>
  </w:style>
  <w:style w:type="paragraph" w:customStyle="1" w:styleId="Puce4Car1">
    <w:name w:val="Puce4 Car1"/>
    <w:basedOn w:val="Normal"/>
    <w:next w:val="Normal4"/>
    <w:link w:val="Puce4Car1Car"/>
    <w:pPr>
      <w:numPr>
        <w:numId w:val="5"/>
      </w:numPr>
    </w:pPr>
  </w:style>
  <w:style w:type="character" w:customStyle="1" w:styleId="Puce4Car">
    <w:name w:val="Puce4 Car"/>
    <w:rPr>
      <w:rFonts w:ascii="Arial" w:hAnsi="Arial"/>
      <w:lang w:val="fr-FR" w:eastAsia="fr-FR" w:bidi="ar-SA"/>
    </w:rPr>
  </w:style>
  <w:style w:type="paragraph" w:customStyle="1" w:styleId="Sommaire">
    <w:name w:val="Sommaire"/>
    <w:basedOn w:val="Normal"/>
    <w:pPr>
      <w:ind w:left="714" w:hanging="357"/>
      <w:jc w:val="center"/>
    </w:pPr>
    <w:rPr>
      <w:b/>
      <w:sz w:val="40"/>
    </w:rPr>
  </w:style>
  <w:style w:type="paragraph" w:customStyle="1" w:styleId="Tableau">
    <w:name w:val="Tableau"/>
    <w:basedOn w:val="Normal"/>
    <w:pPr>
      <w:spacing w:before="120"/>
    </w:pPr>
  </w:style>
  <w:style w:type="paragraph" w:styleId="TM1">
    <w:name w:val="toc 1"/>
    <w:basedOn w:val="Normal"/>
    <w:next w:val="Normal"/>
    <w:autoRedefine/>
    <w:uiPriority w:val="39"/>
    <w:qFormat/>
    <w:rsid w:val="002F40C8"/>
    <w:pPr>
      <w:tabs>
        <w:tab w:val="left" w:pos="600"/>
        <w:tab w:val="right" w:leader="dot" w:pos="9469"/>
      </w:tabs>
      <w:spacing w:before="120" w:after="120"/>
      <w:ind w:right="397"/>
    </w:pPr>
    <w:rPr>
      <w:b/>
      <w:caps/>
      <w:noProof/>
      <w:color w:val="333399"/>
    </w:rPr>
  </w:style>
  <w:style w:type="paragraph" w:styleId="TM2">
    <w:name w:val="toc 2"/>
    <w:basedOn w:val="Normal"/>
    <w:next w:val="Normal"/>
    <w:autoRedefine/>
    <w:uiPriority w:val="39"/>
    <w:qFormat/>
    <w:pPr>
      <w:tabs>
        <w:tab w:val="right" w:leader="dot" w:pos="9469"/>
      </w:tabs>
      <w:ind w:left="220" w:right="397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qFormat/>
    <w:pPr>
      <w:tabs>
        <w:tab w:val="right" w:pos="9469"/>
      </w:tabs>
      <w:ind w:left="397"/>
    </w:pPr>
    <w:rPr>
      <w:rFonts w:cs="Arial"/>
      <w:noProof/>
    </w:rPr>
  </w:style>
  <w:style w:type="paragraph" w:styleId="TM4">
    <w:name w:val="toc 4"/>
    <w:basedOn w:val="Normal"/>
    <w:next w:val="Normal"/>
    <w:autoRedefine/>
    <w:uiPriority w:val="39"/>
    <w:pPr>
      <w:tabs>
        <w:tab w:val="right" w:pos="9469"/>
      </w:tabs>
      <w:ind w:left="600"/>
    </w:pPr>
  </w:style>
  <w:style w:type="paragraph" w:styleId="TM5">
    <w:name w:val="toc 5"/>
    <w:basedOn w:val="Normal"/>
    <w:next w:val="Normal"/>
    <w:autoRedefine/>
    <w:uiPriority w:val="39"/>
    <w:pPr>
      <w:ind w:left="800"/>
    </w:pPr>
  </w:style>
  <w:style w:type="paragraph" w:styleId="TM6">
    <w:name w:val="toc 6"/>
    <w:basedOn w:val="Normal"/>
    <w:next w:val="Normal"/>
    <w:autoRedefine/>
    <w:uiPriority w:val="39"/>
    <w:pPr>
      <w:ind w:left="1000"/>
    </w:pPr>
  </w:style>
  <w:style w:type="paragraph" w:customStyle="1" w:styleId="Tableautitre">
    <w:name w:val="Tableau titre"/>
    <w:next w:val="Tableautexte"/>
    <w:autoRedefine/>
    <w:pPr>
      <w:shd w:val="pct12" w:color="auto" w:fill="FFFFFF"/>
      <w:jc w:val="center"/>
    </w:pPr>
    <w:rPr>
      <w:b/>
      <w:i/>
    </w:rPr>
  </w:style>
  <w:style w:type="paragraph" w:customStyle="1" w:styleId="Tableautexte">
    <w:name w:val="Tableau texte"/>
    <w:pPr>
      <w:jc w:val="center"/>
    </w:pPr>
    <w:rPr>
      <w:color w:val="800000"/>
    </w:rPr>
  </w:style>
  <w:style w:type="paragraph" w:customStyle="1" w:styleId="Puce5Car1">
    <w:name w:val="Puce5 Car1"/>
    <w:basedOn w:val="Puce4Car1"/>
    <w:link w:val="Puce5Car1Car"/>
    <w:pPr>
      <w:numPr>
        <w:ilvl w:val="1"/>
      </w:numPr>
      <w:tabs>
        <w:tab w:val="clear" w:pos="2148"/>
        <w:tab w:val="num" w:pos="1701"/>
      </w:tabs>
      <w:ind w:left="1702" w:hanging="284"/>
    </w:pPr>
  </w:style>
  <w:style w:type="character" w:customStyle="1" w:styleId="Puce5Car">
    <w:name w:val="Puce5 Car"/>
    <w:basedOn w:val="Puce4Car"/>
    <w:rPr>
      <w:rFonts w:ascii="Arial" w:hAnsi="Arial"/>
      <w:lang w:val="fr-FR" w:eastAsia="fr-FR" w:bidi="ar-SA"/>
    </w:rPr>
  </w:style>
  <w:style w:type="paragraph" w:customStyle="1" w:styleId="Puce6">
    <w:name w:val="Puce 6"/>
    <w:basedOn w:val="Puce5Car1"/>
    <w:pPr>
      <w:numPr>
        <w:ilvl w:val="2"/>
      </w:numPr>
      <w:tabs>
        <w:tab w:val="clear" w:pos="2868"/>
        <w:tab w:val="num" w:pos="1985"/>
      </w:tabs>
      <w:ind w:left="1985" w:hanging="284"/>
    </w:pPr>
  </w:style>
  <w:style w:type="character" w:customStyle="1" w:styleId="Puce6Car">
    <w:name w:val="Puce 6 Car"/>
    <w:basedOn w:val="Puce5Car"/>
    <w:rPr>
      <w:rFonts w:ascii="Arial" w:hAnsi="Arial"/>
      <w:lang w:val="fr-FR" w:eastAsia="fr-FR" w:bidi="ar-SA"/>
    </w:rPr>
  </w:style>
  <w:style w:type="paragraph" w:customStyle="1" w:styleId="Normal5">
    <w:name w:val="Normal5"/>
    <w:basedOn w:val="Normal4"/>
    <w:pPr>
      <w:ind w:left="1416"/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02D92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1">
    <w:name w:val="Titre 3 Car1"/>
    <w:aliases w:val="Titre 3 Car Car,H3 Car Car"/>
    <w:link w:val="Titre3"/>
    <w:rsid w:val="002175D2"/>
    <w:rPr>
      <w:rFonts w:ascii="Arial" w:hAnsi="Arial"/>
      <w:i/>
      <w:color w:val="333399"/>
      <w:sz w:val="22"/>
    </w:rPr>
  </w:style>
  <w:style w:type="numbering" w:customStyle="1" w:styleId="Listeencours2">
    <w:name w:val="Liste en cours2"/>
    <w:rsid w:val="00496C2B"/>
    <w:pPr>
      <w:numPr>
        <w:numId w:val="8"/>
      </w:numPr>
    </w:pPr>
  </w:style>
  <w:style w:type="numbering" w:customStyle="1" w:styleId="Listeencours1">
    <w:name w:val="Liste en cours1"/>
    <w:rsid w:val="00DE455A"/>
    <w:pPr>
      <w:numPr>
        <w:numId w:val="7"/>
      </w:numPr>
    </w:pPr>
  </w:style>
  <w:style w:type="paragraph" w:customStyle="1" w:styleId="Titre5A">
    <w:name w:val="Titre 5A"/>
    <w:basedOn w:val="Titre4"/>
    <w:rsid w:val="00496C2B"/>
    <w:pPr>
      <w:numPr>
        <w:ilvl w:val="4"/>
        <w:numId w:val="6"/>
      </w:numPr>
    </w:pPr>
  </w:style>
  <w:style w:type="paragraph" w:customStyle="1" w:styleId="Normal6">
    <w:name w:val="Normal6"/>
    <w:basedOn w:val="Normal5"/>
    <w:rsid w:val="00CC29B3"/>
    <w:pPr>
      <w:ind w:left="1702"/>
    </w:pPr>
  </w:style>
  <w:style w:type="paragraph" w:customStyle="1" w:styleId="Puce7">
    <w:name w:val="Puce 7"/>
    <w:basedOn w:val="Puce6"/>
    <w:rsid w:val="00422B39"/>
    <w:pPr>
      <w:numPr>
        <w:ilvl w:val="0"/>
        <w:numId w:val="10"/>
      </w:numPr>
      <w:tabs>
        <w:tab w:val="left" w:pos="2268"/>
      </w:tabs>
    </w:pPr>
  </w:style>
  <w:style w:type="paragraph" w:customStyle="1" w:styleId="Titre6A">
    <w:name w:val="Titre 6A"/>
    <w:basedOn w:val="Titre5A"/>
    <w:rsid w:val="00422B39"/>
    <w:pPr>
      <w:numPr>
        <w:ilvl w:val="5"/>
      </w:numPr>
    </w:pPr>
  </w:style>
  <w:style w:type="paragraph" w:customStyle="1" w:styleId="Puce8">
    <w:name w:val="Puce 8"/>
    <w:basedOn w:val="Puce7"/>
    <w:rsid w:val="00422B39"/>
    <w:pPr>
      <w:numPr>
        <w:numId w:val="9"/>
      </w:numPr>
    </w:pPr>
  </w:style>
  <w:style w:type="paragraph" w:customStyle="1" w:styleId="Normal7">
    <w:name w:val="Normal7"/>
    <w:basedOn w:val="Normal6"/>
    <w:rsid w:val="006E4B16"/>
    <w:pPr>
      <w:ind w:left="2124"/>
    </w:pPr>
  </w:style>
  <w:style w:type="character" w:customStyle="1" w:styleId="Puce4Car1Car">
    <w:name w:val="Puce4 Car1 Car"/>
    <w:link w:val="Puce4Car1"/>
    <w:rsid w:val="00BB626F"/>
    <w:rPr>
      <w:rFonts w:ascii="Arial" w:hAnsi="Arial"/>
    </w:rPr>
  </w:style>
  <w:style w:type="character" w:customStyle="1" w:styleId="Puce5Car1Car">
    <w:name w:val="Puce5 Car1 Car"/>
    <w:basedOn w:val="Puce4Car1Car"/>
    <w:link w:val="Puce5Car1"/>
    <w:rsid w:val="00BB626F"/>
    <w:rPr>
      <w:rFonts w:ascii="Arial" w:hAnsi="Arial"/>
    </w:rPr>
  </w:style>
  <w:style w:type="table" w:customStyle="1" w:styleId="Grille7">
    <w:name w:val="Grille 7"/>
    <w:basedOn w:val="TableauNormal"/>
    <w:rsid w:val="00141E4C"/>
    <w:pPr>
      <w:spacing w:after="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Normal2Car">
    <w:name w:val="Normal2 Car"/>
    <w:link w:val="Normal2"/>
    <w:locked/>
    <w:rsid w:val="009D34B3"/>
    <w:rPr>
      <w:rFonts w:ascii="Arial" w:hAnsi="Arial"/>
    </w:rPr>
  </w:style>
  <w:style w:type="character" w:customStyle="1" w:styleId="Normal3Car">
    <w:name w:val="Normal3 Car"/>
    <w:link w:val="Normal3"/>
    <w:rsid w:val="003A7508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49787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597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F05FF6"/>
    <w:pPr>
      <w:ind w:left="708"/>
    </w:pPr>
  </w:style>
  <w:style w:type="paragraph" w:customStyle="1" w:styleId="StylePuce3Justifi">
    <w:name w:val="Style Puce3 + Justifié"/>
    <w:basedOn w:val="Normal"/>
    <w:autoRedefine/>
    <w:rsid w:val="00F53172"/>
    <w:pPr>
      <w:numPr>
        <w:ilvl w:val="1"/>
        <w:numId w:val="13"/>
      </w:numPr>
    </w:pPr>
  </w:style>
  <w:style w:type="numbering" w:customStyle="1" w:styleId="StyleAvecpuces1">
    <w:name w:val="Style Avec puces1"/>
    <w:basedOn w:val="Aucuneliste"/>
    <w:rsid w:val="00F53172"/>
    <w:pPr>
      <w:numPr>
        <w:numId w:val="12"/>
      </w:numPr>
    </w:pPr>
  </w:style>
  <w:style w:type="paragraph" w:styleId="TM7">
    <w:name w:val="toc 7"/>
    <w:basedOn w:val="Normal"/>
    <w:next w:val="Normal"/>
    <w:autoRedefine/>
    <w:uiPriority w:val="39"/>
    <w:unhideWhenUsed/>
    <w:rsid w:val="00AD6D5E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AD6D5E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AD6D5E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Tirets">
    <w:name w:val="Tirets"/>
    <w:basedOn w:val="Normal2"/>
    <w:link w:val="TiretsCar"/>
    <w:qFormat/>
    <w:rsid w:val="00CF3494"/>
    <w:pPr>
      <w:numPr>
        <w:numId w:val="14"/>
      </w:numPr>
    </w:pPr>
    <w:rPr>
      <w:rFonts w:eastAsia="Calibri"/>
      <w:sz w:val="22"/>
      <w:szCs w:val="22"/>
      <w:lang w:eastAsia="en-US"/>
    </w:rPr>
  </w:style>
  <w:style w:type="character" w:customStyle="1" w:styleId="TiretsCar">
    <w:name w:val="Tirets Car"/>
    <w:link w:val="Tirets"/>
    <w:rsid w:val="00CF3494"/>
    <w:rPr>
      <w:rFonts w:ascii="Arial" w:eastAsia="Calibri" w:hAnsi="Arial"/>
      <w:sz w:val="22"/>
      <w:szCs w:val="22"/>
      <w:lang w:eastAsia="en-US"/>
    </w:rPr>
  </w:style>
  <w:style w:type="paragraph" w:customStyle="1" w:styleId="Style2BTT">
    <w:name w:val="Style2 BTT"/>
    <w:basedOn w:val="Puce2"/>
    <w:link w:val="Style2BTTCar"/>
    <w:autoRedefine/>
    <w:qFormat/>
    <w:rsid w:val="00EA367C"/>
    <w:pPr>
      <w:numPr>
        <w:numId w:val="15"/>
      </w:numPr>
      <w:ind w:left="709" w:hanging="283"/>
    </w:pPr>
  </w:style>
  <w:style w:type="character" w:customStyle="1" w:styleId="Style2BTTCar">
    <w:name w:val="Style2 BTT Car"/>
    <w:link w:val="Style2BTT"/>
    <w:rsid w:val="00EA367C"/>
    <w:rPr>
      <w:rFonts w:ascii="Arial" w:hAnsi="Arial"/>
    </w:rPr>
  </w:style>
  <w:style w:type="paragraph" w:customStyle="1" w:styleId="Style1BTT">
    <w:name w:val="Style1 BTT"/>
    <w:basedOn w:val="Puce1"/>
    <w:link w:val="Style1BTTCar"/>
    <w:autoRedefine/>
    <w:qFormat/>
    <w:rsid w:val="00EA367C"/>
    <w:pPr>
      <w:numPr>
        <w:numId w:val="0"/>
      </w:numPr>
    </w:pPr>
  </w:style>
  <w:style w:type="character" w:customStyle="1" w:styleId="Style1BTTCar">
    <w:name w:val="Style1 BTT Car"/>
    <w:link w:val="Style1BTT"/>
    <w:rsid w:val="00EA367C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ED2EDE"/>
    <w:rPr>
      <w:rFonts w:ascii="Arial" w:hAnsi="Arial"/>
    </w:rPr>
  </w:style>
  <w:style w:type="character" w:styleId="Marquedecommentaire">
    <w:name w:val="annotation reference"/>
    <w:basedOn w:val="Policepardfaut"/>
    <w:uiPriority w:val="99"/>
    <w:semiHidden/>
    <w:unhideWhenUsed/>
    <w:rsid w:val="002710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710CC"/>
  </w:style>
  <w:style w:type="character" w:customStyle="1" w:styleId="CommentaireCar">
    <w:name w:val="Commentaire Car"/>
    <w:basedOn w:val="Policepardfaut"/>
    <w:link w:val="Commentaire"/>
    <w:uiPriority w:val="99"/>
    <w:rsid w:val="002710CC"/>
    <w:rPr>
      <w:rFonts w:ascii="Arial" w:hAnsi="Arial"/>
    </w:rPr>
  </w:style>
  <w:style w:type="character" w:customStyle="1" w:styleId="st">
    <w:name w:val="st"/>
    <w:basedOn w:val="Policepardfaut"/>
    <w:rsid w:val="0015712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3C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3C00"/>
    <w:rPr>
      <w:rFonts w:ascii="Arial" w:hAnsi="Arial"/>
      <w:b/>
      <w:bCs/>
    </w:rPr>
  </w:style>
  <w:style w:type="paragraph" w:customStyle="1" w:styleId="Style3">
    <w:name w:val="Style3"/>
    <w:basedOn w:val="Puce3"/>
    <w:link w:val="Style3Car"/>
    <w:autoRedefine/>
    <w:qFormat/>
    <w:rsid w:val="00930548"/>
    <w:pPr>
      <w:numPr>
        <w:numId w:val="0"/>
      </w:numPr>
      <w:tabs>
        <w:tab w:val="num" w:pos="1437"/>
      </w:tabs>
      <w:spacing w:after="40"/>
      <w:ind w:left="717" w:hanging="360"/>
    </w:pPr>
  </w:style>
  <w:style w:type="character" w:customStyle="1" w:styleId="Style3Car">
    <w:name w:val="Style3 Car"/>
    <w:basedOn w:val="Policepardfaut"/>
    <w:link w:val="Style3"/>
    <w:rsid w:val="00930548"/>
    <w:rPr>
      <w:rFonts w:ascii="Arial" w:hAnsi="Arial"/>
    </w:rPr>
  </w:style>
  <w:style w:type="character" w:customStyle="1" w:styleId="Puce3Car">
    <w:name w:val="Puce3 Car"/>
    <w:link w:val="Puce3"/>
    <w:rsid w:val="00BB1CBB"/>
    <w:rPr>
      <w:rFonts w:ascii="Arial" w:hAnsi="Arial"/>
    </w:rPr>
  </w:style>
  <w:style w:type="paragraph" w:customStyle="1" w:styleId="Style4">
    <w:name w:val="Style4"/>
    <w:basedOn w:val="Normal"/>
    <w:link w:val="Style4Car"/>
    <w:qFormat/>
    <w:rsid w:val="00BB1CBB"/>
    <w:pPr>
      <w:numPr>
        <w:ilvl w:val="2"/>
        <w:numId w:val="21"/>
      </w:numPr>
      <w:spacing w:after="40" w:line="264" w:lineRule="auto"/>
    </w:pPr>
    <w:rPr>
      <w:noProof/>
    </w:rPr>
  </w:style>
  <w:style w:type="character" w:customStyle="1" w:styleId="Style4Car">
    <w:name w:val="Style4 Car"/>
    <w:link w:val="Style4"/>
    <w:rsid w:val="00BB1CBB"/>
    <w:rPr>
      <w:rFonts w:ascii="Arial" w:hAnsi="Arial"/>
      <w:noProof/>
    </w:rPr>
  </w:style>
  <w:style w:type="paragraph" w:customStyle="1" w:styleId="Style3BTT">
    <w:name w:val="Style3 BTT"/>
    <w:basedOn w:val="Puce3"/>
    <w:link w:val="Style3BTTCar1"/>
    <w:autoRedefine/>
    <w:qFormat/>
    <w:rsid w:val="000C1C5D"/>
    <w:pPr>
      <w:numPr>
        <w:numId w:val="0"/>
      </w:numPr>
      <w:spacing w:after="40"/>
      <w:ind w:left="568"/>
    </w:pPr>
  </w:style>
  <w:style w:type="character" w:customStyle="1" w:styleId="Style3BTTCar1">
    <w:name w:val="Style3 BTT Car1"/>
    <w:basedOn w:val="Policepardfaut"/>
    <w:link w:val="Style3BTT"/>
    <w:rsid w:val="000C1C5D"/>
    <w:rPr>
      <w:rFonts w:ascii="Arial" w:hAnsi="Arial"/>
    </w:rPr>
  </w:style>
  <w:style w:type="paragraph" w:styleId="Lgende">
    <w:name w:val="caption"/>
    <w:basedOn w:val="Normal"/>
    <w:next w:val="Normal"/>
    <w:uiPriority w:val="35"/>
    <w:unhideWhenUsed/>
    <w:qFormat/>
    <w:rsid w:val="00A4198B"/>
    <w:pPr>
      <w:spacing w:after="200"/>
      <w:jc w:val="both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0543E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Style2">
    <w:name w:val="Style2"/>
    <w:basedOn w:val="Normal3"/>
    <w:link w:val="Style2Car"/>
    <w:autoRedefine/>
    <w:qFormat/>
    <w:rsid w:val="0021611B"/>
    <w:pPr>
      <w:numPr>
        <w:numId w:val="27"/>
      </w:numPr>
      <w:spacing w:line="264" w:lineRule="auto"/>
    </w:pPr>
  </w:style>
  <w:style w:type="character" w:customStyle="1" w:styleId="Style2Car">
    <w:name w:val="Style2 Car"/>
    <w:basedOn w:val="Normal3Car"/>
    <w:link w:val="Style2"/>
    <w:rsid w:val="0021611B"/>
    <w:rPr>
      <w:rFonts w:ascii="Arial" w:hAnsi="Arial"/>
    </w:rPr>
  </w:style>
  <w:style w:type="paragraph" w:customStyle="1" w:styleId="Style3PuceBTT">
    <w:name w:val="Style3 Puce BTT"/>
    <w:basedOn w:val="Normal3"/>
    <w:link w:val="Style3PuceBTTCar"/>
    <w:qFormat/>
    <w:rsid w:val="008C734E"/>
    <w:pPr>
      <w:numPr>
        <w:numId w:val="26"/>
      </w:numPr>
      <w:spacing w:after="40"/>
      <w:ind w:left="1066" w:hanging="357"/>
    </w:pPr>
    <w:rPr>
      <w:rFonts w:cs="Arial"/>
    </w:rPr>
  </w:style>
  <w:style w:type="paragraph" w:customStyle="1" w:styleId="Style3BTT0">
    <w:name w:val="Style3  BTT"/>
    <w:basedOn w:val="Normal3"/>
    <w:link w:val="Style3BTTCar"/>
    <w:qFormat/>
    <w:rsid w:val="008C734E"/>
    <w:pPr>
      <w:ind w:left="568"/>
      <w:jc w:val="both"/>
    </w:pPr>
  </w:style>
  <w:style w:type="character" w:customStyle="1" w:styleId="Style3PuceBTTCar">
    <w:name w:val="Style3 Puce BTT Car"/>
    <w:basedOn w:val="Normal3Car"/>
    <w:link w:val="Style3PuceBTT"/>
    <w:rsid w:val="008C734E"/>
    <w:rPr>
      <w:rFonts w:ascii="Arial" w:hAnsi="Arial" w:cs="Arial"/>
    </w:rPr>
  </w:style>
  <w:style w:type="character" w:customStyle="1" w:styleId="Style3BTTCar">
    <w:name w:val="Style3  BTT Car"/>
    <w:basedOn w:val="Normal3Car"/>
    <w:link w:val="Style3BTT0"/>
    <w:rsid w:val="008C734E"/>
    <w:rPr>
      <w:rFonts w:ascii="Arial" w:hAnsi="Arial"/>
    </w:rPr>
  </w:style>
  <w:style w:type="paragraph" w:customStyle="1" w:styleId="Normal30">
    <w:name w:val="Normal 3"/>
    <w:basedOn w:val="Normal3"/>
    <w:link w:val="Normal3Car0"/>
    <w:qFormat/>
    <w:rsid w:val="00A15A71"/>
    <w:pPr>
      <w:spacing w:line="264" w:lineRule="auto"/>
      <w:ind w:left="567"/>
    </w:pPr>
  </w:style>
  <w:style w:type="character" w:customStyle="1" w:styleId="Normal3Car0">
    <w:name w:val="Normal 3 Car"/>
    <w:basedOn w:val="Policepardfaut"/>
    <w:link w:val="Normal30"/>
    <w:rsid w:val="00A15A71"/>
    <w:rPr>
      <w:rFonts w:ascii="Arial" w:hAnsi="Arial"/>
    </w:rPr>
  </w:style>
  <w:style w:type="paragraph" w:customStyle="1" w:styleId="Style2BTT0">
    <w:name w:val="Style2BTT"/>
    <w:basedOn w:val="Puce2"/>
    <w:link w:val="Style2BTTCar0"/>
    <w:autoRedefine/>
    <w:qFormat/>
    <w:rsid w:val="00871BF1"/>
    <w:pPr>
      <w:numPr>
        <w:numId w:val="0"/>
      </w:numPr>
      <w:spacing w:after="40"/>
      <w:ind w:left="567"/>
      <w:jc w:val="both"/>
    </w:pPr>
  </w:style>
  <w:style w:type="character" w:customStyle="1" w:styleId="Style2BTTCar0">
    <w:name w:val="Style2BTT Car"/>
    <w:link w:val="Style2BTT0"/>
    <w:rsid w:val="00871BF1"/>
    <w:rPr>
      <w:rFonts w:ascii="Arial" w:hAnsi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E1D3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03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755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705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096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271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678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334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803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754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112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45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08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25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9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32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69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538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42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18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38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54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14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31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61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69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53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57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81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917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41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07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772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7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33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264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903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272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410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077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326">
          <w:marLeft w:val="113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4196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769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328">
          <w:marLeft w:val="418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.wikipedia.org/wiki/Publish-subscrib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projetsdiy.fr/wemos-d1-mini-esp8266-t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eeedstudio.com/Grove-Relay-p-769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fr.wikipedia.org/wiki/Raspberry_Pi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r.wikipedia.org/wiki/TCP/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2A0EFB252754A9CD0AF610C1F5F83" ma:contentTypeVersion="2" ma:contentTypeDescription="Crée un document." ma:contentTypeScope="" ma:versionID="ade881ac6bc42b420821d85942ad43fd">
  <xsd:schema xmlns:xsd="http://www.w3.org/2001/XMLSchema" xmlns:xs="http://www.w3.org/2001/XMLSchema" xmlns:p="http://schemas.microsoft.com/office/2006/metadata/properties" xmlns:ns2="d60be149-64f9-4a75-ae9e-89f0b087b521" targetNamespace="http://schemas.microsoft.com/office/2006/metadata/properties" ma:root="true" ma:fieldsID="461d86c95387790016a9ed8c23dd14e3" ns2:_="">
    <xsd:import namespace="d60be149-64f9-4a75-ae9e-89f0b087b52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e149-64f9-4a75-ae9e-89f0b087b5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9FD7-A08C-4ABE-8E90-E9E95E9E9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e149-64f9-4a75-ae9e-89f0b087b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82B1C-8A2B-4CD9-A498-A450F6B3C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BAE0B-A349-4B18-8156-9C8BA8F26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780C3-E37F-4804-ABB0-ABAEB218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Absys Cyborg</Company>
  <LinksUpToDate>false</LinksUpToDate>
  <CharactersWithSpaces>5426</CharactersWithSpaces>
  <SharedDoc>false</SharedDoc>
  <HLinks>
    <vt:vector size="774" baseType="variant">
      <vt:variant>
        <vt:i4>1114171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_Toc341110833</vt:lpwstr>
      </vt:variant>
      <vt:variant>
        <vt:i4>1114171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_Toc341110832</vt:lpwstr>
      </vt:variant>
      <vt:variant>
        <vt:i4>1114171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_Toc341110831</vt:lpwstr>
      </vt:variant>
      <vt:variant>
        <vt:i4>1114171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_Toc341110830</vt:lpwstr>
      </vt:variant>
      <vt:variant>
        <vt:i4>1048635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_Toc341110829</vt:lpwstr>
      </vt:variant>
      <vt:variant>
        <vt:i4>1048635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_Toc341110828</vt:lpwstr>
      </vt:variant>
      <vt:variant>
        <vt:i4>1048635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_Toc341110827</vt:lpwstr>
      </vt:variant>
      <vt:variant>
        <vt:i4>1048635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_Toc341110826</vt:lpwstr>
      </vt:variant>
      <vt:variant>
        <vt:i4>1048635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_Toc341110825</vt:lpwstr>
      </vt:variant>
      <vt:variant>
        <vt:i4>1048635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_Toc341110824</vt:lpwstr>
      </vt:variant>
      <vt:variant>
        <vt:i4>1048635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_Toc341110823</vt:lpwstr>
      </vt:variant>
      <vt:variant>
        <vt:i4>1048635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_Toc341110822</vt:lpwstr>
      </vt:variant>
      <vt:variant>
        <vt:i4>1048635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_Toc341110821</vt:lpwstr>
      </vt:variant>
      <vt:variant>
        <vt:i4>1048635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_Toc341110820</vt:lpwstr>
      </vt:variant>
      <vt:variant>
        <vt:i4>1245243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_Toc341110819</vt:lpwstr>
      </vt:variant>
      <vt:variant>
        <vt:i4>1245243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_Toc341110818</vt:lpwstr>
      </vt:variant>
      <vt:variant>
        <vt:i4>1245243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_Toc341110817</vt:lpwstr>
      </vt:variant>
      <vt:variant>
        <vt:i4>1245243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_Toc341110816</vt:lpwstr>
      </vt:variant>
      <vt:variant>
        <vt:i4>1245243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_Toc341110815</vt:lpwstr>
      </vt:variant>
      <vt:variant>
        <vt:i4>1245243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_Toc341110814</vt:lpwstr>
      </vt:variant>
      <vt:variant>
        <vt:i4>1245243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_Toc341110813</vt:lpwstr>
      </vt:variant>
      <vt:variant>
        <vt:i4>1245243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_Toc341110812</vt:lpwstr>
      </vt:variant>
      <vt:variant>
        <vt:i4>1245243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_Toc341110811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_Toc341110810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_Toc341110809</vt:lpwstr>
      </vt:variant>
      <vt:variant>
        <vt:i4>1179707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_Toc341110808</vt:lpwstr>
      </vt:variant>
      <vt:variant>
        <vt:i4>1179707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_Toc341110807</vt:lpwstr>
      </vt:variant>
      <vt:variant>
        <vt:i4>1179707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_Toc341110806</vt:lpwstr>
      </vt:variant>
      <vt:variant>
        <vt:i4>1179707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_Toc341110805</vt:lpwstr>
      </vt:variant>
      <vt:variant>
        <vt:i4>1179707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_Toc341110804</vt:lpwstr>
      </vt:variant>
      <vt:variant>
        <vt:i4>1179707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_Toc341110803</vt:lpwstr>
      </vt:variant>
      <vt:variant>
        <vt:i4>1179707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_Toc341110802</vt:lpwstr>
      </vt:variant>
      <vt:variant>
        <vt:i4>1179707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_Toc341110801</vt:lpwstr>
      </vt:variant>
      <vt:variant>
        <vt:i4>1179707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_Toc341110800</vt:lpwstr>
      </vt:variant>
      <vt:variant>
        <vt:i4>1769524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_Toc341110799</vt:lpwstr>
      </vt:variant>
      <vt:variant>
        <vt:i4>1769524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_Toc341110798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_Toc341110797</vt:lpwstr>
      </vt:variant>
      <vt:variant>
        <vt:i4>1769524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_Toc341110796</vt:lpwstr>
      </vt:variant>
      <vt:variant>
        <vt:i4>1769524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_Toc341110795</vt:lpwstr>
      </vt:variant>
      <vt:variant>
        <vt:i4>1769524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_Toc341110794</vt:lpwstr>
      </vt:variant>
      <vt:variant>
        <vt:i4>1769524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_Toc341110793</vt:lpwstr>
      </vt:variant>
      <vt:variant>
        <vt:i4>1769524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_Toc341110792</vt:lpwstr>
      </vt:variant>
      <vt:variant>
        <vt:i4>1769524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_Toc341110791</vt:lpwstr>
      </vt:variant>
      <vt:variant>
        <vt:i4>1769524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_Toc341110790</vt:lpwstr>
      </vt:variant>
      <vt:variant>
        <vt:i4>1703988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_Toc341110789</vt:lpwstr>
      </vt:variant>
      <vt:variant>
        <vt:i4>1703988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_Toc341110788</vt:lpwstr>
      </vt:variant>
      <vt:variant>
        <vt:i4>1703988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_Toc341110787</vt:lpwstr>
      </vt:variant>
      <vt:variant>
        <vt:i4>1703988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_Toc341110786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_Toc341110785</vt:lpwstr>
      </vt:variant>
      <vt:variant>
        <vt:i4>1703988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_Toc341110784</vt:lpwstr>
      </vt:variant>
      <vt:variant>
        <vt:i4>1703988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_Toc341110783</vt:lpwstr>
      </vt:variant>
      <vt:variant>
        <vt:i4>1703988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_Toc341110782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_Toc341110781</vt:lpwstr>
      </vt:variant>
      <vt:variant>
        <vt:i4>1703988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_Toc341110780</vt:lpwstr>
      </vt:variant>
      <vt:variant>
        <vt:i4>1376308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_Toc341110779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_Toc341110778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_Toc341110777</vt:lpwstr>
      </vt:variant>
      <vt:variant>
        <vt:i4>1376308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_Toc341110776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_Toc341110775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_Toc341110774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_Toc341110773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_Toc341110772</vt:lpwstr>
      </vt:variant>
      <vt:variant>
        <vt:i4>1376308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_Toc341110771</vt:lpwstr>
      </vt:variant>
      <vt:variant>
        <vt:i4>1376308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_Toc341110770</vt:lpwstr>
      </vt:variant>
      <vt:variant>
        <vt:i4>1310772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_Toc341110769</vt:lpwstr>
      </vt:variant>
      <vt:variant>
        <vt:i4>1310772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_Toc341110768</vt:lpwstr>
      </vt:variant>
      <vt:variant>
        <vt:i4>1310772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_Toc341110767</vt:lpwstr>
      </vt:variant>
      <vt:variant>
        <vt:i4>1310772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_Toc341110766</vt:lpwstr>
      </vt:variant>
      <vt:variant>
        <vt:i4>1310772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_Toc341110765</vt:lpwstr>
      </vt:variant>
      <vt:variant>
        <vt:i4>1310772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_Toc341110764</vt:lpwstr>
      </vt:variant>
      <vt:variant>
        <vt:i4>1310772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_Toc341110763</vt:lpwstr>
      </vt:variant>
      <vt:variant>
        <vt:i4>1310772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_Toc341110762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_Toc341110761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_Toc341110760</vt:lpwstr>
      </vt:variant>
      <vt:variant>
        <vt:i4>1507380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_Toc341110759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_Toc341110758</vt:lpwstr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_Toc341110757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_Toc341110756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_Toc341110755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_Toc341110754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_Toc341110753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_Toc341110752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_Toc341110751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_Toc341110750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_Toc341110749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_Toc341110748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_Toc341110747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_Toc341110746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_Toc341110745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_Toc341110744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_Toc341110743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_Toc341110742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_Toc341110741</vt:lpwstr>
      </vt:variant>
      <vt:variant>
        <vt:i4>1441844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_Toc341110740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_Toc341110739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_Toc341110738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_Toc341110737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_Toc341110736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_Toc341110735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_Toc341110734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_Toc341110733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_Toc341110732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_Toc341110731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_Toc341110730</vt:lpwstr>
      </vt:variant>
      <vt:variant>
        <vt:i4>1048628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_Toc341110729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_Toc341110728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_Toc341110727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_Toc341110726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_Toc341110725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_Toc341110724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_Toc341110723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_Toc341110722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_Toc341110721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_Toc341110720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_Toc341110719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_Toc341110718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_Toc341110717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_Toc341110716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_Toc341110715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_Toc341110714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_Toc341110713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_Toc341110712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_Toc341110711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_Toc341110710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_Toc341110709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_Toc341110708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_Toc341110707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_Toc341110706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_Toc341110705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ABSYS</dc:creator>
  <cp:keywords/>
  <dc:description/>
  <cp:lastModifiedBy>BVIRGO</cp:lastModifiedBy>
  <cp:revision>5</cp:revision>
  <cp:lastPrinted>2018-01-08T10:40:00Z</cp:lastPrinted>
  <dcterms:created xsi:type="dcterms:W3CDTF">2018-01-08T09:16:00Z</dcterms:created>
  <dcterms:modified xsi:type="dcterms:W3CDTF">2018-01-08T13:33:00Z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0x0101005CC2A0EFB252754A9CD0AF610C1F5F83</vt:lpwstr>
  </property>
</Properties>
</file>